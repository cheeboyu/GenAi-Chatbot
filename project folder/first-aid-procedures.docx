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rFonts w:ascii="Arial" w:cs="Arial" w:eastAsia="Arial" w:hAnsi="Arial"/>
          <w:sz w:val="24"/>
          <w:szCs w:val="24"/>
        </w:rPr>
      </w:pPr>
      <w:bookmarkStart w:colFirst="0" w:colLast="0" w:name="_4u83mdr5t3le"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-557529</wp:posOffset>
            </wp:positionH>
            <wp:positionV relativeFrom="paragraph">
              <wp:posOffset>-680719</wp:posOffset>
            </wp:positionV>
            <wp:extent cx="3838575" cy="2276475"/>
            <wp:effectExtent b="0" l="0" r="0" t="0"/>
            <wp:wrapSquare wrapText="bothSides" distB="0" distT="0" distL="114300" distR="114300"/>
            <wp:docPr descr="WLC_Logo2012" id="25" name="image25.jpg"/>
            <a:graphic>
              <a:graphicData uri="http://schemas.openxmlformats.org/drawingml/2006/picture">
                <pic:pic>
                  <pic:nvPicPr>
                    <pic:cNvPr descr="WLC_Logo2012" id="0" name="image25.jpg"/>
                    <pic:cNvPicPr preferRelativeResize="0"/>
                  </pic:nvPicPr>
                  <pic:blipFill>
                    <a:blip r:embed="rId6"/>
                    <a:srcRect b="0" l="0" r="0" t="0"/>
                    <a:stretch>
                      <a:fillRect/>
                    </a:stretch>
                  </pic:blipFill>
                  <pic:spPr>
                    <a:xfrm>
                      <a:off x="0" y="0"/>
                      <a:ext cx="3838575" cy="2276475"/>
                    </a:xfrm>
                    <a:prstGeom prst="rect"/>
                    <a:ln/>
                  </pic:spPr>
                </pic:pic>
              </a:graphicData>
            </a:graphic>
          </wp:anchor>
        </w:drawing>
      </w:r>
    </w:p>
    <w:p w:rsidR="00000000" w:rsidDel="00000000" w:rsidP="00000000" w:rsidRDefault="00000000" w:rsidRPr="00000000" w14:paraId="00000002">
      <w:pPr>
        <w:jc w:val="both"/>
        <w:rPr>
          <w:rFonts w:ascii="Arial" w:cs="Arial" w:eastAsia="Arial" w:hAnsi="Arial"/>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B">
      <w:pPr>
        <w:jc w:val="both"/>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C">
      <w:pPr>
        <w:jc w:val="both"/>
        <w:rPr>
          <w:rFonts w:ascii="Arial" w:cs="Arial" w:eastAsia="Arial" w:hAnsi="Arial"/>
          <w:b w:val="1"/>
          <w:sz w:val="56"/>
          <w:szCs w:val="56"/>
        </w:rPr>
      </w:pPr>
      <w:r w:rsidDel="00000000" w:rsidR="00000000" w:rsidRPr="00000000">
        <w:rPr>
          <w:rtl w:val="0"/>
        </w:rPr>
      </w:r>
    </w:p>
    <w:p w:rsidR="00000000" w:rsidDel="00000000" w:rsidP="00000000" w:rsidRDefault="00000000" w:rsidRPr="00000000" w14:paraId="0000000D">
      <w:pPr>
        <w:jc w:val="both"/>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First Aid Procedures</w:t>
      </w:r>
    </w:p>
    <w:p w:rsidR="00000000" w:rsidDel="00000000" w:rsidP="00000000" w:rsidRDefault="00000000" w:rsidRPr="00000000" w14:paraId="0000000E">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pStyle w:val="Heading4"/>
        <w:ind w:left="1134" w:right="107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ind w:firstLine="1080"/>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Author:  Emily Purdie, Health &amp; Safety Officer </w:t>
      </w:r>
    </w:p>
    <w:p w:rsidR="00000000" w:rsidDel="00000000" w:rsidP="00000000" w:rsidRDefault="00000000" w:rsidRPr="00000000" w14:paraId="0000001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Impact Assessment Date:  June 2018</w:t>
      </w:r>
    </w:p>
    <w:p w:rsidR="00000000" w:rsidDel="00000000" w:rsidP="00000000" w:rsidRDefault="00000000" w:rsidRPr="00000000" w14:paraId="0000001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Date:  June 2018</w:t>
      </w:r>
    </w:p>
    <w:p w:rsidR="00000000" w:rsidDel="00000000" w:rsidP="00000000" w:rsidRDefault="00000000" w:rsidRPr="00000000" w14:paraId="0000001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Contents</w:t>
      </w:r>
    </w:p>
    <w:p w:rsidR="00000000" w:rsidDel="00000000" w:rsidP="00000000" w:rsidRDefault="00000000" w:rsidRPr="00000000" w14:paraId="0000001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Amendment Control sheet ……..………………………………………………………. 3</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w:instrText>
            <w:fldChar w:fldCharType="separate"/>
          </w:r>
          <w:hyperlink w:anchor="_e1vrmfho5bw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nf2l93e0blx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Legal Requirements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oqp5lykbyuq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First Aid Provision</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7bjmaqpoa03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Risk Assessment</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n8vgj2mudi3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Selection and Training of First Aid Personnel</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jsbp24tm9da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tab/>
              <w:t xml:space="preserve"> Provision of First Aid</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wb1fbx81451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tab/>
              <w:t xml:space="preserve"> Records and Information</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hoy372x2w9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Equipment and Facilities</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t3zeajqd45s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Roles and Responsibilities</w:t>
              <w:tab/>
              <w:t xml:space="preserve">9</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aeenkacraiz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First Aid Procedure</w:t>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rc25mxp4apl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First-aid on Excursions</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de11ngwahnl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Calling the Emergency Services</w:t>
              <w:tab/>
              <w:t xml:space="preserve">11</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1rrihvj6617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Emergency Hospital Visits</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h11ztgy8dz3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Medical Information</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4kvqaqrzr8l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   Accident Data Records</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4yqey6dvhd7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1: Flow Chart</w:t>
              <w:tab/>
              <w:t xml:space="preserve">14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c6q24lggxwb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2: Recommended Contents for a Standard First Aid Box.</w:t>
              <w:tab/>
              <w:t xml:space="preserve">15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m35tm0y6a5p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3: Advice to First Aiders</w:t>
              <w:tab/>
              <w:t xml:space="preserve">16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bookmarkStart w:colFirst="0" w:colLast="0" w:name="bpg9mqiguey0" w:id="1"/>
    <w:bookmarkEnd w:id="1"/>
    <w:p w:rsidR="00000000" w:rsidDel="00000000" w:rsidP="00000000" w:rsidRDefault="00000000" w:rsidRPr="00000000" w14:paraId="00000031">
      <w:pPr>
        <w:pStyle w:val="Heading1"/>
        <w:tabs>
          <w:tab w:val="left" w:leader="none" w:pos="426"/>
        </w:tabs>
        <w:rPr/>
      </w:pPr>
      <w:bookmarkStart w:colFirst="0" w:colLast="0" w:name="_lg7ed34gbxme" w:id="2"/>
      <w:bookmarkEnd w:id="2"/>
      <w:r w:rsidDel="00000000" w:rsidR="00000000" w:rsidRPr="00000000">
        <w:rPr>
          <w:rtl w:val="0"/>
        </w:rPr>
      </w:r>
    </w:p>
    <w:p w:rsidR="00000000" w:rsidDel="00000000" w:rsidP="00000000" w:rsidRDefault="00000000" w:rsidRPr="00000000" w14:paraId="00000032">
      <w:pPr>
        <w:pStyle w:val="Heading1"/>
        <w:tabs>
          <w:tab w:val="left" w:leader="none" w:pos="426"/>
        </w:tabs>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bookmarkStart w:colFirst="0" w:colLast="0" w:name="psa1ffur60y6" w:id="3"/>
    <w:bookmarkEnd w:id="3"/>
    <w:p w:rsidR="00000000" w:rsidDel="00000000" w:rsidP="00000000" w:rsidRDefault="00000000" w:rsidRPr="00000000" w14:paraId="00000034">
      <w:pPr>
        <w:pStyle w:val="Heading1"/>
        <w:ind w:left="-142" w:hanging="425"/>
        <w:rPr/>
      </w:pPr>
      <w:bookmarkStart w:colFirst="0" w:colLast="0" w:name="_z0qwo36qgl1o" w:id="4"/>
      <w:bookmarkEnd w:id="4"/>
      <w:r w:rsidDel="00000000" w:rsidR="00000000" w:rsidRPr="00000000">
        <w:rPr>
          <w:rtl w:val="0"/>
        </w:rPr>
        <w:t xml:space="preserve">1</w:t>
        <w:tab/>
        <w:t xml:space="preserve">Amendment Control Sheet</w:t>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Revisions to these procedures will be issued as required. The revisions will quote an amendment number.  When the amendment has been actioned, the appropriate amendment number and amendment action date will be entered below and signed off by the Health and Safety Officer.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Copies of amendments will also be available on iShare</w:t>
      </w:r>
    </w:p>
    <w:tbl>
      <w:tblPr>
        <w:tblStyle w:val="Table1"/>
        <w:tblpPr w:leftFromText="180" w:rightFromText="180" w:topFromText="0" w:bottomFromText="0" w:vertAnchor="text" w:horzAnchor="text" w:tblpX="108" w:tblpY="164"/>
        <w:tblW w:w="90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0"/>
        <w:gridCol w:w="4190"/>
        <w:gridCol w:w="3010"/>
        <w:tblGridChange w:id="0">
          <w:tblGrid>
            <w:gridCol w:w="1830"/>
            <w:gridCol w:w="4190"/>
            <w:gridCol w:w="3010"/>
          </w:tblGrid>
        </w:tblGridChange>
      </w:tblGrid>
      <w:tr>
        <w:trPr>
          <w:cantSplit w:val="0"/>
          <w:trHeight w:val="836" w:hRule="atLeast"/>
          <w:tblHeader w:val="0"/>
        </w:trPr>
        <w:tc>
          <w:tcPr/>
          <w:p w:rsidR="00000000" w:rsidDel="00000000" w:rsidP="00000000" w:rsidRDefault="00000000" w:rsidRPr="00000000" w14:paraId="0000003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A">
            <w:pPr>
              <w:pStyle w:val="Heading5"/>
              <w:jc w:val="both"/>
              <w:rPr>
                <w:color w:val="000000"/>
                <w:sz w:val="24"/>
                <w:szCs w:val="24"/>
              </w:rPr>
            </w:pPr>
            <w:bookmarkStart w:colFirst="0" w:colLast="0" w:name="_baqdyb103c7" w:id="5"/>
            <w:bookmarkEnd w:id="5"/>
            <w:r w:rsidDel="00000000" w:rsidR="00000000" w:rsidRPr="00000000">
              <w:rPr>
                <w:color w:val="000000"/>
                <w:sz w:val="24"/>
                <w:szCs w:val="24"/>
                <w:rtl w:val="0"/>
              </w:rPr>
              <w:t xml:space="preserve">Amendment</w:t>
            </w:r>
          </w:p>
          <w:p w:rsidR="00000000" w:rsidDel="00000000" w:rsidP="00000000" w:rsidRDefault="00000000" w:rsidRPr="00000000" w14:paraId="0000003B">
            <w:pPr>
              <w:jc w:val="both"/>
              <w:rPr>
                <w:rFonts w:ascii="Arial" w:cs="Arial" w:eastAsia="Arial" w:hAnsi="Arial"/>
                <w:b w:val="1"/>
              </w:rPr>
            </w:pPr>
            <w:r w:rsidDel="00000000" w:rsidR="00000000" w:rsidRPr="00000000">
              <w:rPr>
                <w:rFonts w:ascii="Arial" w:cs="Arial" w:eastAsia="Arial" w:hAnsi="Arial"/>
                <w:b w:val="1"/>
                <w:rtl w:val="0"/>
              </w:rPr>
              <w:t xml:space="preserve">Number</w:t>
            </w:r>
          </w:p>
        </w:tc>
        <w:tc>
          <w:tcPr/>
          <w:p w:rsidR="00000000" w:rsidDel="00000000" w:rsidP="00000000" w:rsidRDefault="00000000" w:rsidRPr="00000000" w14:paraId="0000003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Signed as actioned</w:t>
            </w:r>
          </w:p>
        </w:tc>
        <w:tc>
          <w:tcPr/>
          <w:p w:rsidR="00000000" w:rsidDel="00000000" w:rsidP="00000000" w:rsidRDefault="00000000" w:rsidRPr="00000000" w14:paraId="0000003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3F">
            <w:pPr>
              <w:jc w:val="both"/>
              <w:rPr>
                <w:rFonts w:ascii="Arial" w:cs="Arial" w:eastAsia="Arial" w:hAnsi="Arial"/>
                <w:b w:val="1"/>
              </w:rPr>
            </w:pPr>
            <w:r w:rsidDel="00000000" w:rsidR="00000000" w:rsidRPr="00000000">
              <w:rPr>
                <w:rFonts w:ascii="Arial" w:cs="Arial" w:eastAsia="Arial" w:hAnsi="Arial"/>
                <w:b w:val="1"/>
                <w:rtl w:val="0"/>
              </w:rPr>
              <w:t xml:space="preserve">Date actioned</w:t>
            </w:r>
          </w:p>
          <w:p w:rsidR="00000000" w:rsidDel="00000000" w:rsidP="00000000" w:rsidRDefault="00000000" w:rsidRPr="00000000" w14:paraId="00000040">
            <w:pPr>
              <w:jc w:val="both"/>
              <w:rPr>
                <w:rFonts w:ascii="Arial" w:cs="Arial" w:eastAsia="Arial" w:hAnsi="Arial"/>
                <w:b w:val="1"/>
              </w:rPr>
            </w:pP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41">
            <w:pPr>
              <w:jc w:val="both"/>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Review and partial rewrite of procedures - Issue 2 </w:t>
            </w:r>
          </w:p>
        </w:tc>
        <w:tc>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April 2017</w:t>
            </w:r>
          </w:p>
        </w:tc>
      </w:tr>
      <w:tr>
        <w:trPr>
          <w:cantSplit w:val="0"/>
          <w:trHeight w:val="836" w:hRule="atLeast"/>
          <w:tblHeader w:val="0"/>
        </w:trPr>
        <w:tc>
          <w:tcPr/>
          <w:p w:rsidR="00000000" w:rsidDel="00000000" w:rsidP="00000000" w:rsidRDefault="00000000" w:rsidRPr="00000000" w14:paraId="00000044">
            <w:pPr>
              <w:jc w:val="both"/>
              <w:rPr>
                <w:rFonts w:ascii="Arial" w:cs="Arial" w:eastAsia="Arial" w:hAnsi="Arial"/>
                <w:b w:val="1"/>
              </w:rPr>
            </w:pPr>
            <w:r w:rsidDel="00000000" w:rsidR="00000000" w:rsidRPr="00000000">
              <w:rPr>
                <w:rFonts w:ascii="Arial" w:cs="Arial" w:eastAsia="Arial" w:hAnsi="Arial"/>
                <w:b w:val="1"/>
                <w:rtl w:val="0"/>
              </w:rPr>
              <w:t xml:space="preserve">2</w:t>
            </w:r>
          </w:p>
        </w:tc>
        <w:tc>
          <w:tcPr/>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Review and amendments of procedures</w:t>
            </w:r>
          </w:p>
          <w:p w:rsidR="00000000" w:rsidDel="00000000" w:rsidP="00000000" w:rsidRDefault="00000000" w:rsidRPr="00000000" w14:paraId="00000046">
            <w:pPr>
              <w:jc w:val="both"/>
              <w:rPr>
                <w:rFonts w:ascii="Arial" w:cs="Arial" w:eastAsia="Arial" w:hAnsi="Arial"/>
              </w:rPr>
            </w:pPr>
            <w:r w:rsidDel="00000000" w:rsidR="00000000" w:rsidRPr="00000000">
              <w:rPr>
                <w:rFonts w:ascii="Arial" w:cs="Arial" w:eastAsia="Arial" w:hAnsi="Arial"/>
                <w:rtl w:val="0"/>
              </w:rPr>
              <w:t xml:space="preserve">Issue 3</w:t>
            </w:r>
          </w:p>
        </w:tc>
        <w:tc>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June 2018</w:t>
            </w:r>
          </w:p>
        </w:tc>
      </w:tr>
      <w:tr>
        <w:trPr>
          <w:cantSplit w:val="0"/>
          <w:trHeight w:val="836" w:hRule="atLeast"/>
          <w:tblHeader w:val="0"/>
        </w:trPr>
        <w:tc>
          <w:tcPr/>
          <w:p w:rsidR="00000000" w:rsidDel="00000000" w:rsidP="00000000" w:rsidRDefault="00000000" w:rsidRPr="00000000" w14:paraId="00000048">
            <w:pPr>
              <w:jc w:val="both"/>
              <w:rPr>
                <w:rFonts w:ascii="Arial" w:cs="Arial" w:eastAsia="Arial" w:hAnsi="Arial"/>
                <w:b w:val="1"/>
              </w:rPr>
            </w:pPr>
            <w:r w:rsidDel="00000000" w:rsidR="00000000" w:rsidRPr="00000000">
              <w:rPr>
                <w:rFonts w:ascii="Arial" w:cs="Arial" w:eastAsia="Arial" w:hAnsi="Arial"/>
                <w:b w:val="1"/>
                <w:rtl w:val="0"/>
              </w:rPr>
              <w:t xml:space="preserve">3</w:t>
            </w:r>
          </w:p>
        </w:tc>
        <w:tc>
          <w:tcPr/>
          <w:p w:rsidR="00000000" w:rsidDel="00000000" w:rsidP="00000000" w:rsidRDefault="00000000" w:rsidRPr="00000000" w14:paraId="00000049">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4A">
            <w:pPr>
              <w:jc w:val="both"/>
              <w:rPr>
                <w:rFonts w:ascii="Arial" w:cs="Arial" w:eastAsia="Arial" w:hAnsi="Arial"/>
              </w:rPr>
            </w:pP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4B">
            <w:pPr>
              <w:jc w:val="both"/>
              <w:rPr>
                <w:rFonts w:ascii="Arial" w:cs="Arial" w:eastAsia="Arial" w:hAnsi="Arial"/>
                <w:b w:val="1"/>
              </w:rPr>
            </w:pPr>
            <w:r w:rsidDel="00000000" w:rsidR="00000000" w:rsidRPr="00000000">
              <w:rPr>
                <w:rFonts w:ascii="Arial" w:cs="Arial" w:eastAsia="Arial" w:hAnsi="Arial"/>
                <w:b w:val="1"/>
                <w:rtl w:val="0"/>
              </w:rPr>
              <w:t xml:space="preserve">4</w:t>
            </w:r>
          </w:p>
        </w:tc>
        <w:tc>
          <w:tcPr/>
          <w:p w:rsidR="00000000" w:rsidDel="00000000" w:rsidP="00000000" w:rsidRDefault="00000000" w:rsidRPr="00000000" w14:paraId="0000004C">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4D">
            <w:pPr>
              <w:jc w:val="both"/>
              <w:rPr>
                <w:rFonts w:ascii="Arial" w:cs="Arial" w:eastAsia="Arial" w:hAnsi="Arial"/>
              </w:rPr>
            </w:pPr>
            <w:r w:rsidDel="00000000" w:rsidR="00000000" w:rsidRPr="00000000">
              <w:rPr>
                <w:rtl w:val="0"/>
              </w:rPr>
            </w:r>
          </w:p>
        </w:tc>
      </w:tr>
      <w:tr>
        <w:trPr>
          <w:cantSplit w:val="0"/>
          <w:trHeight w:val="836" w:hRule="atLeast"/>
          <w:tblHeader w:val="0"/>
        </w:trPr>
        <w:tc>
          <w:tcPr/>
          <w:p w:rsidR="00000000" w:rsidDel="00000000" w:rsidP="00000000" w:rsidRDefault="00000000" w:rsidRPr="00000000" w14:paraId="0000004E">
            <w:pPr>
              <w:jc w:val="both"/>
              <w:rPr>
                <w:rFonts w:ascii="Arial" w:cs="Arial" w:eastAsia="Arial" w:hAnsi="Arial"/>
                <w:b w:val="1"/>
              </w:rPr>
            </w:pPr>
            <w:r w:rsidDel="00000000" w:rsidR="00000000" w:rsidRPr="00000000">
              <w:rPr>
                <w:rFonts w:ascii="Arial" w:cs="Arial" w:eastAsia="Arial" w:hAnsi="Arial"/>
                <w:b w:val="1"/>
                <w:rtl w:val="0"/>
              </w:rPr>
              <w:t xml:space="preserve">5</w:t>
            </w:r>
          </w:p>
        </w:tc>
        <w:tc>
          <w:tcPr/>
          <w:p w:rsidR="00000000" w:rsidDel="00000000" w:rsidP="00000000" w:rsidRDefault="00000000" w:rsidRPr="00000000" w14:paraId="0000004F">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50">
            <w:pPr>
              <w:jc w:val="both"/>
              <w:rPr>
                <w:rFonts w:ascii="Arial" w:cs="Arial" w:eastAsia="Arial" w:hAnsi="Arial"/>
              </w:rPr>
            </w:pPr>
            <w:r w:rsidDel="00000000" w:rsidR="00000000" w:rsidRPr="00000000">
              <w:rPr>
                <w:rtl w:val="0"/>
              </w:rPr>
            </w:r>
          </w:p>
        </w:tc>
      </w:tr>
      <w:tr>
        <w:trPr>
          <w:cantSplit w:val="0"/>
          <w:trHeight w:val="816" w:hRule="atLeast"/>
          <w:tblHeader w:val="0"/>
        </w:trPr>
        <w:tc>
          <w:tcPr/>
          <w:p w:rsidR="00000000" w:rsidDel="00000000" w:rsidP="00000000" w:rsidRDefault="00000000" w:rsidRPr="00000000" w14:paraId="0000005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2">
            <w:pPr>
              <w:jc w:val="both"/>
              <w:rPr>
                <w:rFonts w:ascii="Arial" w:cs="Arial" w:eastAsia="Arial" w:hAnsi="Arial"/>
                <w:b w:val="1"/>
              </w:rPr>
            </w:pPr>
            <w:r w:rsidDel="00000000" w:rsidR="00000000" w:rsidRPr="00000000">
              <w:rPr>
                <w:rFonts w:ascii="Arial" w:cs="Arial" w:eastAsia="Arial" w:hAnsi="Arial"/>
                <w:b w:val="1"/>
                <w:rtl w:val="0"/>
              </w:rPr>
              <w:t xml:space="preserve">6</w:t>
            </w:r>
          </w:p>
          <w:p w:rsidR="00000000" w:rsidDel="00000000" w:rsidP="00000000" w:rsidRDefault="00000000" w:rsidRPr="00000000" w14:paraId="00000053">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 </w:t>
            </w:r>
          </w:p>
        </w:tc>
        <w:tc>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tabs>
          <w:tab w:val="left" w:leader="none" w:pos="426"/>
        </w:tabs>
        <w:rPr/>
      </w:pPr>
      <w:bookmarkStart w:colFirst="0" w:colLast="0" w:name="_e1vrmfho5bws" w:id="6"/>
      <w:bookmarkEnd w:id="6"/>
      <w:r w:rsidDel="00000000" w:rsidR="00000000" w:rsidRPr="00000000">
        <w:rPr>
          <w:rtl w:val="0"/>
        </w:rPr>
        <w:t xml:space="preserve">2     Introduction</w:t>
      </w:r>
    </w:p>
    <w:p w:rsidR="00000000" w:rsidDel="00000000" w:rsidP="00000000" w:rsidRDefault="00000000" w:rsidRPr="00000000" w14:paraId="0000005C">
      <w:pPr>
        <w:tabs>
          <w:tab w:val="left" w:leader="none" w:pos="426"/>
        </w:tabs>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Health and Safety (First Aid) Regulations 1981 place a duty on the employer that all employees are informed of the arrangements that have been made for the provision of first aid. The purpose of this document is to detail how first aid is administered in the College.</w:t>
      </w:r>
    </w:p>
    <w:p w:rsidR="00000000" w:rsidDel="00000000" w:rsidP="00000000" w:rsidRDefault="00000000" w:rsidRPr="00000000" w14:paraId="0000005E">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1"/>
        <w:spacing w:before="0" w:lineRule="auto"/>
        <w:rPr/>
      </w:pPr>
      <w:bookmarkStart w:colFirst="0" w:colLast="0" w:name="_nf2l93e0blxi" w:id="7"/>
      <w:bookmarkEnd w:id="7"/>
      <w:r w:rsidDel="00000000" w:rsidR="00000000" w:rsidRPr="00000000">
        <w:rPr>
          <w:rtl w:val="0"/>
        </w:rPr>
        <w:t xml:space="preserve">3     Legal Requirements</w:t>
      </w:r>
    </w:p>
    <w:p w:rsidR="00000000" w:rsidDel="00000000" w:rsidP="00000000" w:rsidRDefault="00000000" w:rsidRPr="00000000" w14:paraId="00000061">
      <w:pPr>
        <w:spacing w:after="0" w:line="240" w:lineRule="auto"/>
        <w:ind w:left="425"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Health and Safety (First Aid) Regulations 1981 require employers to provide adequate and appropriate equipment, facilities and personnel to enable first aid to be given to employees if they are injured or become ill at work.  </w:t>
      </w:r>
    </w:p>
    <w:p w:rsidR="00000000" w:rsidDel="00000000" w:rsidP="00000000" w:rsidRDefault="00000000" w:rsidRPr="00000000" w14:paraId="00000063">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What is adequate depends on the circumstances in the workplace. This includes whether trained first aiders are needed, what should be included in the first aid box and if a first aid room is needed. Employers must carry out an assessment of first aid needs to determine this. </w:t>
      </w:r>
    </w:p>
    <w:p w:rsidR="00000000" w:rsidDel="00000000" w:rsidP="00000000" w:rsidRDefault="00000000" w:rsidRPr="00000000" w14:paraId="00000065">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some circumstances an ‘appointed person’ can be designated to call for medical assistance in the absence of a trained first aider. Such a person should be in a position to assess a situation, call an ambulance or medical assistance and take any other steps that seem to be necessary in the emergency. </w:t>
      </w:r>
    </w:p>
    <w:p w:rsidR="00000000" w:rsidDel="00000000" w:rsidP="00000000" w:rsidRDefault="00000000" w:rsidRPr="00000000" w14:paraId="00000067">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the HSE advice, the minimum first aid provision on any work site is:</w:t>
      </w:r>
    </w:p>
    <w:p w:rsidR="00000000" w:rsidDel="00000000" w:rsidP="00000000" w:rsidRDefault="00000000" w:rsidRPr="00000000" w14:paraId="00000069">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suitably stocked first aid box</w:t>
      </w:r>
    </w:p>
    <w:p w:rsidR="00000000" w:rsidDel="00000000" w:rsidP="00000000" w:rsidRDefault="00000000" w:rsidRPr="00000000" w14:paraId="0000006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appointed person to take charge of first aid arrangements</w:t>
      </w:r>
    </w:p>
    <w:p w:rsidR="00000000" w:rsidDel="00000000" w:rsidP="00000000" w:rsidRDefault="00000000" w:rsidRPr="00000000" w14:paraId="0000006C">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HSE suggests that there should be sufficient first aid personnel and facilities available to:</w:t>
      </w:r>
    </w:p>
    <w:p w:rsidR="00000000" w:rsidDel="00000000" w:rsidP="00000000" w:rsidRDefault="00000000" w:rsidRPr="00000000" w14:paraId="0000006E">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immediate assistance to casualties, whether they are suffering from common injuries or illnesses, or conditions arising from more specific work-related hazards.</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51" w:right="0" w:hanging="425"/>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medical or other professional assistance, e.g. call an ambulance. </w:t>
      </w:r>
    </w:p>
    <w:p w:rsidR="00000000" w:rsidDel="00000000" w:rsidP="00000000" w:rsidRDefault="00000000" w:rsidRPr="00000000" w14:paraId="00000071">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legislation says that first aiders must have undergone a training course in administering first aid at work and hold a current first aid at work certificate. There are two levels of training: A three or four day First Aid at Work course, and a one day Emergency First Aid at Work course.  </w:t>
      </w:r>
    </w:p>
    <w:p w:rsidR="00000000" w:rsidDel="00000000" w:rsidP="00000000" w:rsidRDefault="00000000" w:rsidRPr="00000000" w14:paraId="00000073">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240" w:lineRule="auto"/>
        <w:ind w:left="425" w:firstLine="0"/>
        <w:rPr>
          <w:rFonts w:ascii="Arial" w:cs="Arial" w:eastAsia="Arial" w:hAnsi="Arial"/>
          <w:sz w:val="24"/>
          <w:szCs w:val="24"/>
        </w:rPr>
      </w:pPr>
      <w:r w:rsidDel="00000000" w:rsidR="00000000" w:rsidRPr="00000000">
        <w:rPr>
          <w:rtl w:val="0"/>
        </w:rPr>
      </w:r>
    </w:p>
    <w:bookmarkStart w:colFirst="0" w:colLast="0" w:name="e07k308rmvl0" w:id="8"/>
    <w:bookmarkEnd w:id="8"/>
    <w:p w:rsidR="00000000" w:rsidDel="00000000" w:rsidP="00000000" w:rsidRDefault="00000000" w:rsidRPr="00000000" w14:paraId="00000075">
      <w:pPr>
        <w:pStyle w:val="Heading1"/>
        <w:spacing w:before="0" w:line="240" w:lineRule="auto"/>
        <w:ind w:left="426" w:hanging="426"/>
        <w:rPr/>
      </w:pPr>
      <w:bookmarkStart w:colFirst="0" w:colLast="0" w:name="_oqp5lykbyuqd" w:id="9"/>
      <w:bookmarkEnd w:id="9"/>
      <w:r w:rsidDel="00000000" w:rsidR="00000000" w:rsidRPr="00000000">
        <w:rPr>
          <w:rtl w:val="0"/>
        </w:rPr>
        <w:t xml:space="preserve">4</w:t>
        <w:tab/>
        <w:t xml:space="preserve">First Aid Provision</w:t>
      </w:r>
    </w:p>
    <w:p w:rsidR="00000000" w:rsidDel="00000000" w:rsidP="00000000" w:rsidRDefault="00000000" w:rsidRPr="00000000" w14:paraId="00000076">
      <w:pPr>
        <w:pStyle w:val="Heading1"/>
        <w:spacing w:before="0" w:line="240" w:lineRule="auto"/>
        <w:ind w:left="426" w:hanging="426"/>
        <w:rPr/>
      </w:pPr>
      <w:r w:rsidDel="00000000" w:rsidR="00000000" w:rsidRPr="00000000">
        <w:rPr>
          <w:rtl w:val="0"/>
        </w:rPr>
      </w:r>
    </w:p>
    <w:p w:rsidR="00000000" w:rsidDel="00000000" w:rsidP="00000000" w:rsidRDefault="00000000" w:rsidRPr="00000000" w14:paraId="00000077">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the policy of the College to provide first aid support if someone is injured or becomes unwell in College, or when involved in College-sponsored activities. A prime objective is that someone trained in basic first aid skills should be able to attend an incident within three minutes of help being requested.</w:t>
      </w:r>
    </w:p>
    <w:p w:rsidR="00000000" w:rsidDel="00000000" w:rsidP="00000000" w:rsidRDefault="00000000" w:rsidRPr="00000000" w14:paraId="00000078">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pStyle w:val="Heading1"/>
        <w:spacing w:before="0" w:line="240" w:lineRule="auto"/>
        <w:ind w:left="426" w:hanging="426"/>
        <w:rPr/>
      </w:pPr>
      <w:bookmarkStart w:colFirst="0" w:colLast="0" w:name="_7bjmaqpoa03i" w:id="10"/>
      <w:bookmarkEnd w:id="10"/>
      <w:r w:rsidDel="00000000" w:rsidR="00000000" w:rsidRPr="00000000">
        <w:rPr>
          <w:rtl w:val="0"/>
        </w:rPr>
        <w:t xml:space="preserve">5     Risk Assessment</w:t>
      </w:r>
    </w:p>
    <w:p w:rsidR="00000000" w:rsidDel="00000000" w:rsidP="00000000" w:rsidRDefault="00000000" w:rsidRPr="00000000" w14:paraId="0000007B">
      <w:pPr>
        <w:spacing w:after="0" w:before="28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the responsibility of the College Health and Safety Officer to ensure that a suitable, sufficient and up-to-date first aid risk assessment is maintained.  This will be carried out in cooperation with the first aid co-ordinator.</w:t>
      </w:r>
    </w:p>
    <w:p w:rsidR="00000000" w:rsidDel="00000000" w:rsidP="00000000" w:rsidRDefault="00000000" w:rsidRPr="00000000" w14:paraId="0000007C">
      <w:pPr>
        <w:spacing w:after="0" w:line="240" w:lineRule="auto"/>
        <w:ind w:left="426" w:firstLine="0"/>
        <w:rPr>
          <w:ins w:author="Graham Anderson" w:id="0" w:date="2016-05-25T08:25:00Z"/>
          <w:rFonts w:ascii="Arial" w:cs="Arial" w:eastAsia="Arial" w:hAnsi="Arial"/>
          <w:sz w:val="24"/>
          <w:szCs w:val="24"/>
        </w:rPr>
      </w:pPr>
      <w:ins w:author="Graham Anderson" w:id="0" w:date="2016-05-25T08:25:00Z">
        <w:r w:rsidDel="00000000" w:rsidR="00000000" w:rsidRPr="00000000">
          <w:rPr>
            <w:rtl w:val="0"/>
          </w:rPr>
        </w:r>
      </w:ins>
    </w:p>
    <w:p w:rsidR="00000000" w:rsidDel="00000000" w:rsidP="00000000" w:rsidRDefault="00000000" w:rsidRPr="00000000" w14:paraId="0000007D">
      <w:pPr>
        <w:spacing w:after="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with all risk assessments, the first aid assessment will be reviewed regularly and revised as necessary.  Any substantive changes in work practices, work equipment, etc. will be reviewed in order for the assessment to remain valid. The review will also include an assessment of the accident, near miss and ill health records. </w:t>
      </w:r>
    </w:p>
    <w:p w:rsidR="00000000" w:rsidDel="00000000" w:rsidP="00000000" w:rsidRDefault="00000000" w:rsidRPr="00000000" w14:paraId="0000007E">
      <w:pPr>
        <w:spacing w:after="0" w:line="240" w:lineRule="auto"/>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40" w:lineRule="auto"/>
        <w:ind w:left="426" w:firstLine="0"/>
        <w:rPr>
          <w:rFonts w:ascii="Arial" w:cs="Arial" w:eastAsia="Arial" w:hAnsi="Arial"/>
          <w:sz w:val="24"/>
          <w:szCs w:val="24"/>
        </w:rPr>
      </w:pPr>
      <w:r w:rsidDel="00000000" w:rsidR="00000000" w:rsidRPr="00000000">
        <w:rPr>
          <w:rtl w:val="0"/>
        </w:rPr>
      </w:r>
    </w:p>
    <w:bookmarkStart w:colFirst="0" w:colLast="0" w:name="wknubzn6uk1l" w:id="11"/>
    <w:bookmarkEnd w:id="11"/>
    <w:p w:rsidR="00000000" w:rsidDel="00000000" w:rsidP="00000000" w:rsidRDefault="00000000" w:rsidRPr="00000000" w14:paraId="00000080">
      <w:pPr>
        <w:pStyle w:val="Heading1"/>
        <w:tabs>
          <w:tab w:val="left" w:leader="none" w:pos="426"/>
        </w:tabs>
        <w:spacing w:before="0" w:line="240" w:lineRule="auto"/>
        <w:rPr/>
      </w:pPr>
      <w:bookmarkStart w:colFirst="0" w:colLast="0" w:name="_n8vgj2mudi3v" w:id="12"/>
      <w:bookmarkEnd w:id="12"/>
      <w:r w:rsidDel="00000000" w:rsidR="00000000" w:rsidRPr="00000000">
        <w:rPr>
          <w:rtl w:val="0"/>
        </w:rPr>
        <w:t xml:space="preserve">6</w:t>
        <w:tab/>
        <w:t xml:space="preserve">Selection and Training of First Aid Personnel</w:t>
      </w:r>
    </w:p>
    <w:p w:rsidR="00000000" w:rsidDel="00000000" w:rsidP="00000000" w:rsidRDefault="00000000" w:rsidRPr="00000000" w14:paraId="0000008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aider will potentially need to react to difficult situations and should be capable of coping with an emergency situation along with having the ability to learn the skills necessary to carry out their function. They should also have to react to a situation with no prior notice. It is therefore necessary that they can leave their normal work immediately to deal with an emergency situation.</w:t>
      </w:r>
    </w:p>
    <w:p w:rsidR="00000000" w:rsidDel="00000000" w:rsidP="00000000" w:rsidRDefault="00000000" w:rsidRPr="00000000" w14:paraId="00000083">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All staff selected for first aid posts will only be appointed as first aider when they have successfully completed an approved training course.  All trained first aiders will also attend a refresher course at least every 3 years to retain their certification.</w:t>
      </w:r>
    </w:p>
    <w:p w:rsidR="00000000" w:rsidDel="00000000" w:rsidP="00000000" w:rsidRDefault="00000000" w:rsidRPr="00000000" w14:paraId="00000085">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 team will meet annually or as required to update skills and discuss new legislation and ideas. These meetings will be organised and chaired by either the First Aid Co-ordinator or the Health and Safety Officer.</w:t>
      </w:r>
    </w:p>
    <w:p w:rsidR="00000000" w:rsidDel="00000000" w:rsidP="00000000" w:rsidRDefault="00000000" w:rsidRPr="00000000" w14:paraId="00000087">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after="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 Aiders will be allowed time to attend incidents and to attend training. They should have easy access to a first aid kit and disposable gloves. All on-duty first aiders are contactable by mobile phone; their numbers can be found on the First aid rota. </w:t>
      </w:r>
    </w:p>
    <w:p w:rsidR="00000000" w:rsidDel="00000000" w:rsidP="00000000" w:rsidRDefault="00000000" w:rsidRPr="00000000" w14:paraId="00000089">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after="0" w:line="240" w:lineRule="auto"/>
        <w:ind w:left="42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after="0" w:line="240" w:lineRule="auto"/>
        <w:ind w:left="425" w:firstLine="0"/>
        <w:rPr>
          <w:rFonts w:ascii="Arial" w:cs="Arial" w:eastAsia="Arial" w:hAnsi="Arial"/>
          <w:sz w:val="24"/>
          <w:szCs w:val="24"/>
        </w:rPr>
      </w:pPr>
      <w:r w:rsidDel="00000000" w:rsidR="00000000" w:rsidRPr="00000000">
        <w:rPr>
          <w:rtl w:val="0"/>
        </w:rPr>
      </w:r>
    </w:p>
    <w:bookmarkStart w:colFirst="0" w:colLast="0" w:name="y0kgdw2svi62" w:id="13"/>
    <w:bookmarkEnd w:id="13"/>
    <w:p w:rsidR="00000000" w:rsidDel="00000000" w:rsidP="00000000" w:rsidRDefault="00000000" w:rsidRPr="00000000" w14:paraId="0000008F">
      <w:pPr>
        <w:pStyle w:val="Heading1"/>
        <w:tabs>
          <w:tab w:val="left" w:leader="none" w:pos="426"/>
        </w:tabs>
        <w:rPr/>
      </w:pPr>
      <w:bookmarkStart w:colFirst="0" w:colLast="0" w:name="_jsbp24tm9day" w:id="14"/>
      <w:bookmarkEnd w:id="14"/>
      <w:r w:rsidDel="00000000" w:rsidR="00000000" w:rsidRPr="00000000">
        <w:rPr>
          <w:rtl w:val="0"/>
        </w:rPr>
        <w:t xml:space="preserve">7</w:t>
        <w:tab/>
        <w:t xml:space="preserve"> Provision of First Aid </w:t>
      </w:r>
    </w:p>
    <w:p w:rsidR="00000000" w:rsidDel="00000000" w:rsidP="00000000" w:rsidRDefault="00000000" w:rsidRPr="00000000" w14:paraId="00000090">
      <w:pPr>
        <w:tabs>
          <w:tab w:val="left" w:leader="none" w:pos="426"/>
        </w:tabs>
        <w:spacing w:after="280" w:before="280" w:lineRule="auto"/>
        <w:ind w:left="567" w:hanging="567"/>
        <w:rPr>
          <w:rFonts w:ascii="Arial" w:cs="Arial" w:eastAsia="Arial" w:hAnsi="Arial"/>
          <w:sz w:val="24"/>
          <w:szCs w:val="24"/>
        </w:rPr>
      </w:pPr>
      <w:r w:rsidDel="00000000" w:rsidR="00000000" w:rsidRPr="00000000">
        <w:rPr>
          <w:rFonts w:ascii="Arial" w:cs="Arial" w:eastAsia="Arial" w:hAnsi="Arial"/>
          <w:sz w:val="24"/>
          <w:szCs w:val="24"/>
          <w:rtl w:val="0"/>
        </w:rPr>
        <w:tab/>
        <w:t xml:space="preserve">On-duty first aiders can be contacted as follows:</w:t>
      </w:r>
    </w:p>
    <w:tbl>
      <w:tblPr>
        <w:tblStyle w:val="Table2"/>
        <w:tblW w:w="9042.0" w:type="dxa"/>
        <w:jc w:val="left"/>
        <w:tblInd w:w="425.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4"/>
        <w:gridCol w:w="4788"/>
        <w:tblGridChange w:id="0">
          <w:tblGrid>
            <w:gridCol w:w="4254"/>
            <w:gridCol w:w="4788"/>
          </w:tblGrid>
        </w:tblGridChange>
      </w:tblGrid>
      <w:tr>
        <w:trPr>
          <w:cantSplit w:val="0"/>
          <w:tblHeader w:val="0"/>
        </w:trPr>
        <w:tc>
          <w:tcPr>
            <w:gridSpan w:val="2"/>
            <w:shd w:fill="e5e5e5" w:val="clear"/>
          </w:tcPr>
          <w:p w:rsidR="00000000" w:rsidDel="00000000" w:rsidP="00000000" w:rsidRDefault="00000000" w:rsidRPr="00000000" w14:paraId="0000009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Monday – Friday</w:t>
            </w:r>
          </w:p>
        </w:tc>
      </w:tr>
      <w:tr>
        <w:trPr>
          <w:cantSplit w:val="0"/>
          <w:tblHeader w:val="0"/>
        </w:trPr>
        <w:tc>
          <w:tcPr/>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8.30 am – 4.30 pm</w:t>
            </w:r>
          </w:p>
        </w:tc>
        <w:tc>
          <w:tcPr/>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t xml:space="preserve">Dial “0” for reception or EXT 7600 if reception telephone is busy.</w:t>
            </w:r>
          </w:p>
        </w:tc>
      </w:tr>
      <w:tr>
        <w:trPr>
          <w:cantSplit w:val="0"/>
          <w:tblHeader w:val="0"/>
        </w:trPr>
        <w:tc>
          <w:tcPr/>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4.30 pm  - 9.00 pm</w:t>
            </w:r>
          </w:p>
        </w:tc>
        <w:tc>
          <w:tcPr/>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Contact  Ext 7616 or Mobile no 07764572852  for Evening Technician and Duty Manager </w:t>
            </w:r>
          </w:p>
        </w:tc>
      </w:tr>
      <w:tr>
        <w:trPr>
          <w:cantSplit w:val="0"/>
          <w:tblHeader w:val="0"/>
        </w:trPr>
        <w:tc>
          <w:tcPr>
            <w:shd w:fill="eaeaea" w:val="clear"/>
          </w:tcPr>
          <w:p w:rsidR="00000000" w:rsidDel="00000000" w:rsidP="00000000" w:rsidRDefault="00000000" w:rsidRPr="00000000" w14:paraId="00000097">
            <w:pPr>
              <w:rPr>
                <w:rFonts w:ascii="Arial" w:cs="Arial" w:eastAsia="Arial" w:hAnsi="Arial"/>
                <w:sz w:val="24"/>
                <w:szCs w:val="24"/>
              </w:rPr>
            </w:pPr>
            <w:r w:rsidDel="00000000" w:rsidR="00000000" w:rsidRPr="00000000">
              <w:rPr>
                <w:rFonts w:ascii="Arial" w:cs="Arial" w:eastAsia="Arial" w:hAnsi="Arial"/>
                <w:sz w:val="24"/>
                <w:szCs w:val="24"/>
                <w:rtl w:val="0"/>
              </w:rPr>
              <w:t xml:space="preserve">9.00 pm – 7.00 am</w:t>
            </w:r>
          </w:p>
        </w:tc>
        <w:tc>
          <w:tcPr>
            <w:shd w:fill="eaeaea" w:val="clear"/>
          </w:tcPr>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tl w:val="0"/>
              </w:rPr>
              <w:t xml:space="preserve">College Closed</w:t>
            </w:r>
          </w:p>
        </w:tc>
      </w:tr>
      <w:tr>
        <w:trPr>
          <w:cantSplit w:val="0"/>
          <w:tblHeader w:val="0"/>
        </w:trPr>
        <w:tc>
          <w:tcPr>
            <w:tcBorders>
              <w:bottom w:color="000000" w:space="0" w:sz="4" w:val="single"/>
            </w:tcBorders>
          </w:tcPr>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7.00 am  – 8:30 am</w:t>
            </w:r>
          </w:p>
        </w:tc>
        <w:tc>
          <w:tcPr>
            <w:tcBorders>
              <w:bottom w:color="000000" w:space="0" w:sz="4" w:val="single"/>
            </w:tcBorders>
          </w:tcPr>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Call the Help desk Ext 7616</w:t>
            </w:r>
          </w:p>
        </w:tc>
      </w:tr>
      <w:tr>
        <w:trPr>
          <w:cantSplit w:val="0"/>
          <w:tblHeader w:val="0"/>
        </w:trPr>
        <w:tc>
          <w:tcPr>
            <w:gridSpan w:val="2"/>
            <w:shd w:fill="e5e5e5" w:val="clear"/>
          </w:tcPr>
          <w:p w:rsidR="00000000" w:rsidDel="00000000" w:rsidP="00000000" w:rsidRDefault="00000000" w:rsidRPr="00000000" w14:paraId="0000009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Saturday – Sunday</w:t>
            </w:r>
          </w:p>
        </w:tc>
      </w:tr>
      <w:tr>
        <w:trPr>
          <w:cantSplit w:val="0"/>
          <w:tblHeader w:val="0"/>
        </w:trPr>
        <w:tc>
          <w:tcPr/>
          <w:p w:rsidR="00000000" w:rsidDel="00000000" w:rsidP="00000000" w:rsidRDefault="00000000" w:rsidRPr="00000000" w14:paraId="0000009D">
            <w:pPr>
              <w:spacing w:after="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8.30 am – 5.30 pm Saturday</w:t>
            </w:r>
          </w:p>
          <w:p w:rsidR="00000000" w:rsidDel="00000000" w:rsidP="00000000" w:rsidRDefault="00000000" w:rsidRPr="00000000" w14:paraId="0000009E">
            <w:pPr>
              <w:spacing w:before="2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8.30 am – 4.30 pm Sunday </w:t>
            </w:r>
          </w:p>
        </w:tc>
        <w:tc>
          <w:tcPr/>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Contact the Evening Technician on Ext 7616 or Mobile no 07764572852</w:t>
            </w:r>
          </w:p>
          <w:p w:rsidR="00000000" w:rsidDel="00000000" w:rsidP="00000000" w:rsidRDefault="00000000" w:rsidRPr="00000000" w14:paraId="000000A0">
            <w:pPr>
              <w:rPr/>
            </w:pPr>
            <w:r w:rsidDel="00000000" w:rsidR="00000000" w:rsidRPr="00000000">
              <w:rPr>
                <w:rFonts w:ascii="Arial" w:cs="Arial" w:eastAsia="Arial" w:hAnsi="Arial"/>
                <w:sz w:val="24"/>
                <w:szCs w:val="24"/>
                <w:rtl w:val="0"/>
              </w:rPr>
              <w:t xml:space="preserve">Weekend Cover Staff act as appointed person</w:t>
            </w:r>
            <w:r w:rsidDel="00000000" w:rsidR="00000000" w:rsidRPr="00000000">
              <w:rPr>
                <w:rtl w:val="0"/>
              </w:rPr>
              <w:t xml:space="preserve">  </w:t>
            </w:r>
          </w:p>
        </w:tc>
      </w:tr>
    </w:tbl>
    <w:bookmarkStart w:colFirst="0" w:colLast="0" w:name="q4si0imxpzge" w:id="15"/>
    <w:bookmarkEnd w:id="15"/>
    <w:p w:rsidR="00000000" w:rsidDel="00000000" w:rsidP="00000000" w:rsidRDefault="00000000" w:rsidRPr="00000000" w14:paraId="000000A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pStyle w:val="Heading1"/>
        <w:tabs>
          <w:tab w:val="left" w:leader="none" w:pos="426"/>
        </w:tabs>
        <w:spacing w:before="0" w:line="240" w:lineRule="auto"/>
        <w:rPr/>
      </w:pPr>
      <w:bookmarkStart w:colFirst="0" w:colLast="0" w:name="_wb1fbx81451a" w:id="17"/>
      <w:bookmarkEnd w:id="17"/>
      <w:r w:rsidDel="00000000" w:rsidR="00000000" w:rsidRPr="00000000">
        <w:rPr>
          <w:rtl w:val="0"/>
        </w:rPr>
        <w:t xml:space="preserve">8</w:t>
        <w:tab/>
        <w:t xml:space="preserve"> Records and Information</w:t>
        <w:br w:type="textWrapping"/>
      </w:r>
      <w:bookmarkStart w:colFirst="0" w:colLast="0" w:name="chi9g41eacyk" w:id="16"/>
      <w:bookmarkEnd w:id="16"/>
      <w:r w:rsidDel="00000000" w:rsidR="00000000" w:rsidRPr="00000000">
        <w:rPr>
          <w:rtl w:val="0"/>
        </w:rPr>
      </w:r>
    </w:p>
    <w:p w:rsidR="00000000" w:rsidDel="00000000" w:rsidP="00000000" w:rsidRDefault="00000000" w:rsidRPr="00000000" w14:paraId="000000A4">
      <w:pPr>
        <w:spacing w:after="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All new staff, students and visitors to the College are provided with formal induction to first aid provision. Training includes:</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organisation of first aid in the College</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Emergency phone numbers for obtaining first aid</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Actions required when first aid is required</w:t>
      </w:r>
    </w:p>
    <w:p w:rsidR="00000000" w:rsidDel="00000000" w:rsidP="00000000" w:rsidRDefault="00000000" w:rsidRPr="00000000" w14:paraId="000000A8">
      <w:pPr>
        <w:spacing w:after="0" w:line="240" w:lineRule="auto"/>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spacing w:after="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Appropriate notices are displayed across the College displaying the location of first aid kits.  There is first aid kits located at the entrance of every building to be used by first aiders, they are tagged to prevent being accessed for general use.  Rooms holding a first aid kit for general use have an appropriate notice displaying the location of the first aid kit.</w:t>
      </w:r>
    </w:p>
    <w:p w:rsidR="00000000" w:rsidDel="00000000" w:rsidP="00000000" w:rsidRDefault="00000000" w:rsidRPr="00000000" w14:paraId="000000AA">
      <w:pPr>
        <w:spacing w:after="0" w:line="240" w:lineRule="auto"/>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spacing w:after="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register of designated first aiders is held by the First Aid Coordinator and HR. The register contains the following information:</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first aider;</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 place of duty;</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of all first aid and defibrillator qualifying dates; </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dates of first aid refresher training.</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240" w:lineRule="auto"/>
        <w:ind w:left="42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spacing w:before="0" w:line="240" w:lineRule="auto"/>
        <w:ind w:left="426" w:firstLine="0"/>
        <w:rPr>
          <w:b w:val="0"/>
        </w:rPr>
      </w:pPr>
      <w:r w:rsidDel="00000000" w:rsidR="00000000" w:rsidRPr="00000000">
        <w:rPr>
          <w:b w:val="0"/>
          <w:rtl w:val="0"/>
        </w:rPr>
        <w:t xml:space="preserve">The first aid coordinator will keep the list up to date and ensure all relevant training courses are booked. The First Aid Co-ordinator will also arrange regular refresher training meetings with the first aid team. </w:t>
      </w:r>
    </w:p>
    <w:p w:rsidR="00000000" w:rsidDel="00000000" w:rsidP="00000000" w:rsidRDefault="00000000" w:rsidRPr="00000000" w14:paraId="000000B2">
      <w:pPr>
        <w:pStyle w:val="Heading1"/>
        <w:spacing w:before="0" w:line="240" w:lineRule="auto"/>
        <w:ind w:left="426" w:firstLine="0"/>
        <w:rPr>
          <w:b w:val="0"/>
        </w:rPr>
      </w:pPr>
      <w:r w:rsidDel="00000000" w:rsidR="00000000" w:rsidRPr="00000000">
        <w:rPr>
          <w:rtl w:val="0"/>
        </w:rPr>
      </w:r>
    </w:p>
    <w:p w:rsidR="00000000" w:rsidDel="00000000" w:rsidP="00000000" w:rsidRDefault="00000000" w:rsidRPr="00000000" w14:paraId="000000B3">
      <w:pPr>
        <w:pStyle w:val="Heading1"/>
        <w:spacing w:before="0" w:line="240" w:lineRule="auto"/>
        <w:ind w:left="426" w:firstLine="0"/>
        <w:rPr>
          <w:b w:val="0"/>
        </w:rPr>
      </w:pPr>
      <w:r w:rsidDel="00000000" w:rsidR="00000000" w:rsidRPr="00000000">
        <w:rPr>
          <w:b w:val="0"/>
          <w:rtl w:val="0"/>
        </w:rPr>
        <w:t xml:space="preserve">All first aid boxes located in communal entrance areas are maintained by the Facilities help desk, they are replenished when items have been used or go out of date and records of dates of expiry are recorded along with the locations.</w:t>
      </w:r>
    </w:p>
    <w:tbl>
      <w:tblPr>
        <w:tblStyle w:val="Table3"/>
        <w:tblW w:w="9360.0" w:type="dxa"/>
        <w:jc w:val="left"/>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B4">
            <w:pPr>
              <w:rPr/>
            </w:pPr>
            <w:bookmarkStart w:colFirst="0" w:colLast="0" w:name="_nc72n7f1vrch" w:id="18"/>
            <w:bookmarkEnd w:id="18"/>
            <w:r w:rsidDel="00000000" w:rsidR="00000000" w:rsidRPr="00000000">
              <w:rPr>
                <w:rtl w:val="0"/>
              </w:rPr>
            </w:r>
          </w:p>
          <w:p w:rsidR="00000000" w:rsidDel="00000000" w:rsidP="00000000" w:rsidRDefault="00000000" w:rsidRPr="00000000" w14:paraId="000000B5">
            <w:pPr>
              <w:pStyle w:val="Heading1"/>
              <w:spacing w:before="0" w:line="240" w:lineRule="auto"/>
              <w:rPr/>
            </w:pPr>
            <w:r w:rsidDel="00000000" w:rsidR="00000000" w:rsidRPr="00000000">
              <w:rPr>
                <w:rtl w:val="0"/>
              </w:rPr>
            </w:r>
          </w:p>
          <w:p w:rsidR="00000000" w:rsidDel="00000000" w:rsidP="00000000" w:rsidRDefault="00000000" w:rsidRPr="00000000" w14:paraId="000000B6">
            <w:pPr>
              <w:pStyle w:val="Heading1"/>
              <w:spacing w:before="0" w:line="240" w:lineRule="auto"/>
              <w:rPr/>
            </w:pPr>
            <w:bookmarkStart w:colFirst="0" w:colLast="0" w:name="_hoy372x2w9v" w:id="20"/>
            <w:bookmarkEnd w:id="20"/>
            <w:r w:rsidDel="00000000" w:rsidR="00000000" w:rsidRPr="00000000">
              <w:rPr>
                <w:rtl w:val="0"/>
              </w:rPr>
              <w:t xml:space="preserve">9 </w:t>
            </w:r>
            <w:bookmarkStart w:colFirst="0" w:colLast="0" w:name="klnnved4b3zp" w:id="19"/>
            <w:bookmarkEnd w:id="19"/>
            <w:r w:rsidDel="00000000" w:rsidR="00000000" w:rsidRPr="00000000">
              <w:rPr>
                <w:rtl w:val="0"/>
              </w:rPr>
              <w:t xml:space="preserve">   Equipment and Facilities</w:t>
            </w:r>
          </w:p>
          <w:p w:rsidR="00000000" w:rsidDel="00000000" w:rsidP="00000000" w:rsidRDefault="00000000" w:rsidRPr="00000000" w14:paraId="000000B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pacing w:after="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Defibrillator </w:t>
            </w:r>
          </w:p>
          <w:p w:rsidR="00000000" w:rsidDel="00000000" w:rsidP="00000000" w:rsidRDefault="00000000" w:rsidRPr="00000000" w14:paraId="000000B9">
            <w:pPr>
              <w:spacing w:after="28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defibrillator machine is made available at the main reception.  All first aid personnel have been trained in its use and made aware of its location. Records are kept by first aid coordinator of staff training.</w:t>
            </w:r>
          </w:p>
          <w:p w:rsidR="00000000" w:rsidDel="00000000" w:rsidP="00000000" w:rsidRDefault="00000000" w:rsidRPr="00000000" w14:paraId="000000BA">
            <w:pPr>
              <w:spacing w:after="28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should be pointed out that while training is always desirable, defibrillators are designed to be used by members of the public who are not trained. They are very effective at guiding the operator through the process of administering the shock and will not allow a shock to be given to a victim who does not require it.</w:t>
            </w:r>
          </w:p>
          <w:bookmarkStart w:colFirst="0" w:colLast="0" w:name="t16272a8nxml" w:id="21"/>
          <w:bookmarkEnd w:id="21"/>
          <w:p w:rsidR="00000000" w:rsidDel="00000000" w:rsidP="00000000" w:rsidRDefault="00000000" w:rsidRPr="00000000" w14:paraId="000000BB">
            <w:pPr>
              <w:spacing w:after="0" w:before="280" w:line="24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Kits</w:t>
            </w:r>
          </w:p>
          <w:p w:rsidR="00000000" w:rsidDel="00000000" w:rsidP="00000000" w:rsidRDefault="00000000" w:rsidRPr="00000000" w14:paraId="000000BC">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 aid kits are located in all staff workrooms and first aid plaster boxes in  specialised areas such as:</w:t>
            </w:r>
          </w:p>
          <w:p w:rsidR="00000000" w:rsidDel="00000000" w:rsidP="00000000" w:rsidRDefault="00000000" w:rsidRPr="00000000" w14:paraId="000000B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09" w:right="0" w:hanging="283"/>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vehicle;</w:t>
            </w:r>
          </w:p>
          <w:p w:rsidR="00000000" w:rsidDel="00000000" w:rsidP="00000000" w:rsidRDefault="00000000" w:rsidRPr="00000000" w14:paraId="000000B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carpentry and Joinery;</w:t>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catering areas;</w:t>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photography lab;</w:t>
            </w:r>
          </w:p>
          <w:p w:rsidR="00000000" w:rsidDel="00000000" w:rsidP="00000000" w:rsidRDefault="00000000" w:rsidRPr="00000000" w14:paraId="000000C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science lab; </w:t>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hair and beauty salons</w:t>
            </w:r>
          </w:p>
          <w:p w:rsidR="00000000" w:rsidDel="00000000" w:rsidP="00000000" w:rsidRDefault="00000000" w:rsidRPr="00000000" w14:paraId="000000C3">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Specialised areas also have eyewash stations mounted on the wall as required.</w:t>
            </w:r>
          </w:p>
          <w:p w:rsidR="00000000" w:rsidDel="00000000" w:rsidP="00000000" w:rsidRDefault="00000000" w:rsidRPr="00000000" w14:paraId="000000C4">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Mobile first aid kits are made available for all external activities, kits are available in the First aid room.  When hiring the minibus for trips, a First aid kit is provided on the bus by the hire company.</w:t>
            </w:r>
          </w:p>
          <w:p w:rsidR="00000000" w:rsidDel="00000000" w:rsidP="00000000" w:rsidRDefault="00000000" w:rsidRPr="00000000" w14:paraId="000000C5">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These are located in the first aid room in Terrace D. Boxes should be sealed with a tag to prevent tampering and to indicate if they have been used.</w:t>
            </w:r>
          </w:p>
          <w:p w:rsidR="00000000" w:rsidDel="00000000" w:rsidP="00000000" w:rsidRDefault="00000000" w:rsidRPr="00000000" w14:paraId="000000C6">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contents of first aid boxes should comply with Appendix 2. Sufficient materials should be to hand to cover the usual maximum occupancy of the area covered.</w:t>
            </w:r>
          </w:p>
          <w:p w:rsidR="00000000" w:rsidDel="00000000" w:rsidP="00000000" w:rsidRDefault="00000000" w:rsidRPr="00000000" w14:paraId="000000C7">
            <w:pPr>
              <w:spacing w:after="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Food preparation areas </w:t>
            </w:r>
          </w:p>
          <w:p w:rsidR="00000000" w:rsidDel="00000000" w:rsidP="00000000" w:rsidRDefault="00000000" w:rsidRPr="00000000" w14:paraId="000000C8">
            <w:pPr>
              <w:spacing w:after="28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commercial food preparation areas only detectable (blue) plasters should be available for use.</w:t>
            </w:r>
          </w:p>
          <w:p w:rsidR="00000000" w:rsidDel="00000000" w:rsidP="00000000" w:rsidRDefault="00000000" w:rsidRPr="00000000" w14:paraId="000000C9">
            <w:pPr>
              <w:spacing w:after="27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Eye wash bottles</w:t>
            </w:r>
          </w:p>
          <w:p w:rsidR="00000000" w:rsidDel="00000000" w:rsidP="00000000" w:rsidRDefault="00000000" w:rsidRPr="00000000" w14:paraId="000000CA">
            <w:pPr>
              <w:spacing w:after="28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Mains tap water is recommended when eye irrigation is necessary. Special eye wash bottles are only needed where this is not readily available. These should provide at least a litre of sterile water or sterile normal saline (0.9%) in sealed disposable containers Once the seal has been broken, the containers should not be kept for reuse. The container should not be used after the expiry date.</w:t>
            </w:r>
          </w:p>
          <w:p w:rsidR="00000000" w:rsidDel="00000000" w:rsidP="00000000" w:rsidRDefault="00000000" w:rsidRPr="00000000" w14:paraId="000000CB">
            <w:pPr>
              <w:spacing w:after="280" w:before="28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Spillage Kits</w:t>
            </w:r>
          </w:p>
          <w:p w:rsidR="00000000" w:rsidDel="00000000" w:rsidP="00000000" w:rsidRDefault="00000000" w:rsidRPr="00000000" w14:paraId="000000CC">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kit for clearing up and disinfecting spillages of blood or other body fluids is available in the first aid room and in cleaners cupboards. Kits contain absorbent granules, a disinfectant (unless incorporated in the granules), gloves &amp; a scoop for picking up the granules. </w:t>
            </w:r>
          </w:p>
          <w:p w:rsidR="00000000" w:rsidDel="00000000" w:rsidP="00000000" w:rsidRDefault="00000000" w:rsidRPr="00000000" w14:paraId="000000CD">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All materials contaminated by human blood or other body fluids should be disposed of appropriately.</w:t>
            </w:r>
          </w:p>
          <w:p w:rsidR="00000000" w:rsidDel="00000000" w:rsidP="00000000" w:rsidRDefault="00000000" w:rsidRPr="00000000" w14:paraId="000000CE">
            <w:pPr>
              <w:spacing w:after="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Restocking</w:t>
            </w:r>
          </w:p>
          <w:p w:rsidR="00000000" w:rsidDel="00000000" w:rsidP="00000000" w:rsidRDefault="00000000" w:rsidRPr="00000000" w14:paraId="000000CF">
            <w:pPr>
              <w:spacing w:after="28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Facilities Helpdesk carries out regular inspections of communal area first aid kits ensuring they are fully replenished with items at a suitable standard. Any open items or out of date items are removed and replaced. </w:t>
            </w:r>
          </w:p>
          <w:p w:rsidR="00000000" w:rsidDel="00000000" w:rsidP="00000000" w:rsidRDefault="00000000" w:rsidRPr="00000000" w14:paraId="000000D0">
            <w:pPr>
              <w:spacing w:after="28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in workshops and staff rooms should record all usage of first aid kit materials and are responsible for replenishing as and when required.</w:t>
            </w:r>
            <w:r w:rsidDel="00000000" w:rsidR="00000000" w:rsidRPr="00000000">
              <w:rPr>
                <w:rtl w:val="0"/>
              </w:rPr>
            </w:r>
          </w:p>
          <w:p w:rsidR="00000000" w:rsidDel="00000000" w:rsidP="00000000" w:rsidRDefault="00000000" w:rsidRPr="00000000" w14:paraId="000000D1">
            <w:pPr>
              <w:spacing w:after="280" w:before="280" w:line="24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Room</w:t>
            </w:r>
          </w:p>
          <w:p w:rsidR="00000000" w:rsidDel="00000000" w:rsidP="00000000" w:rsidRDefault="00000000" w:rsidRPr="00000000" w14:paraId="000000D2">
            <w:pPr>
              <w:spacing w:after="280" w:before="28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 room is located in Pavillion D ground floor and is well equipped. It is unmanned but available for use by first aid staff. The contents of the room are suitable for rest, recovery and treatment. This room can also be used by nursing mothers. </w:t>
            </w:r>
          </w:p>
          <w:p w:rsidR="00000000" w:rsidDel="00000000" w:rsidP="00000000" w:rsidRDefault="00000000" w:rsidRPr="00000000" w14:paraId="000000D3">
            <w:pPr>
              <w:spacing w:after="28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Notices</w:t>
            </w:r>
          </w:p>
          <w:p w:rsidR="00000000" w:rsidDel="00000000" w:rsidP="00000000" w:rsidRDefault="00000000" w:rsidRPr="00000000" w14:paraId="000000D4">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 aid notices are posted on all health and safety notice boards situated at the entrances of each building. Notices are easily recognizable through use of standard first aid symbols and indicate where to contact first aid.</w:t>
            </w:r>
          </w:p>
          <w:bookmarkStart w:colFirst="0" w:colLast="0" w:name="7n1mcsh7elc" w:id="22"/>
          <w:bookmarkEnd w:id="22"/>
          <w:p w:rsidR="00000000" w:rsidDel="00000000" w:rsidP="00000000" w:rsidRDefault="00000000" w:rsidRPr="00000000" w14:paraId="000000D5">
            <w:pPr>
              <w:pStyle w:val="Heading1"/>
              <w:rPr/>
            </w:pPr>
            <w:bookmarkStart w:colFirst="0" w:colLast="0" w:name="_t3zeajqd45sv" w:id="23"/>
            <w:bookmarkEnd w:id="23"/>
            <w:r w:rsidDel="00000000" w:rsidR="00000000" w:rsidRPr="00000000">
              <w:rPr>
                <w:rtl w:val="0"/>
              </w:rPr>
              <w:t xml:space="preserve">10  Roles and Responsibilities</w:t>
            </w:r>
          </w:p>
          <w:p w:rsidR="00000000" w:rsidDel="00000000" w:rsidP="00000000" w:rsidRDefault="00000000" w:rsidRPr="00000000" w14:paraId="000000D6">
            <w:pPr>
              <w:spacing w:after="280" w:before="28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Two trained first aid staff members should be on call out duty during the College working day. This can decrease to one after normal working hours. Those on first aid duty can be contacted with the mobile telephone number listed in the duty roster.</w:t>
            </w:r>
          </w:p>
          <w:p w:rsidR="00000000" w:rsidDel="00000000" w:rsidP="00000000" w:rsidRDefault="00000000" w:rsidRPr="00000000" w14:paraId="000000D7">
            <w:pPr>
              <w:spacing w:after="280" w:before="28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 Co-ordinator will lead the first aid team in the College and deal with the administration and control of first aiders and equipment and materials.</w:t>
            </w:r>
          </w:p>
          <w:p w:rsidR="00000000" w:rsidDel="00000000" w:rsidP="00000000" w:rsidRDefault="00000000" w:rsidRPr="00000000" w14:paraId="000000D8">
            <w:pPr>
              <w:spacing w:after="28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roles and responsibilities of College staff are shown below.</w:t>
            </w:r>
          </w:p>
          <w:p w:rsidR="00000000" w:rsidDel="00000000" w:rsidP="00000000" w:rsidRDefault="00000000" w:rsidRPr="00000000" w14:paraId="000000D9">
            <w:pPr>
              <w:spacing w:after="28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Coordinator</w:t>
            </w:r>
          </w:p>
          <w:p w:rsidR="00000000" w:rsidDel="00000000" w:rsidP="00000000" w:rsidRDefault="00000000" w:rsidRPr="00000000" w14:paraId="000000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8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 an up-to-date duty rota;</w:t>
            </w:r>
          </w:p>
          <w:p w:rsidR="00000000" w:rsidDel="00000000" w:rsidP="00000000" w:rsidRDefault="00000000" w:rsidRPr="00000000" w14:paraId="000000D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first aid certificates are current;</w:t>
            </w:r>
          </w:p>
          <w:p w:rsidR="00000000" w:rsidDel="00000000" w:rsidP="00000000" w:rsidRDefault="00000000" w:rsidRPr="00000000" w14:paraId="000000D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appropriate training is provided;</w:t>
            </w:r>
          </w:p>
          <w:p w:rsidR="00000000" w:rsidDel="00000000" w:rsidP="00000000" w:rsidRDefault="00000000" w:rsidRPr="00000000" w14:paraId="000000D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first aid supplies are adequate;</w:t>
            </w:r>
          </w:p>
          <w:p w:rsidR="00000000" w:rsidDel="00000000" w:rsidP="00000000" w:rsidRDefault="00000000" w:rsidRPr="00000000" w14:paraId="000000D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defibrillator is maintained up to date, tested and available;</w:t>
            </w:r>
          </w:p>
          <w:p w:rsidR="00000000" w:rsidDel="00000000" w:rsidP="00000000" w:rsidRDefault="00000000" w:rsidRPr="00000000" w14:paraId="000000D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 first aid room;</w:t>
            </w:r>
          </w:p>
          <w:p w:rsidR="00000000" w:rsidDel="00000000" w:rsidP="00000000" w:rsidRDefault="00000000" w:rsidRPr="00000000" w14:paraId="000000E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updates for first aid team;</w:t>
            </w:r>
          </w:p>
          <w:p w:rsidR="00000000" w:rsidDel="00000000" w:rsidP="00000000" w:rsidRDefault="00000000" w:rsidRPr="00000000" w14:paraId="000000E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staff records, equipment and material records are maintained up to date; </w:t>
            </w:r>
          </w:p>
          <w:p w:rsidR="00000000" w:rsidDel="00000000" w:rsidP="00000000" w:rsidRDefault="00000000" w:rsidRPr="00000000" w14:paraId="000000E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refresher training is provided to all first aiders, and</w:t>
            </w:r>
          </w:p>
          <w:p w:rsidR="00000000" w:rsidDel="00000000" w:rsidP="00000000" w:rsidRDefault="00000000" w:rsidRPr="00000000" w14:paraId="000000E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support to first aiders as required.</w:t>
            </w:r>
          </w:p>
          <w:p w:rsidR="00000000" w:rsidDel="00000000" w:rsidP="00000000" w:rsidRDefault="00000000" w:rsidRPr="00000000" w14:paraId="000000E4">
            <w:pPr>
              <w:spacing w:after="280" w:before="280" w:line="240" w:lineRule="auto"/>
              <w:ind w:left="42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Personnel</w:t>
            </w:r>
          </w:p>
          <w:p w:rsidR="00000000" w:rsidDel="00000000" w:rsidP="00000000" w:rsidRDefault="00000000" w:rsidRPr="00000000" w14:paraId="000000E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8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render first aid as required;</w:t>
            </w:r>
          </w:p>
          <w:p w:rsidR="00000000" w:rsidDel="00000000" w:rsidP="00000000" w:rsidRDefault="00000000" w:rsidRPr="00000000" w14:paraId="000000E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29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all incidents that require first aid attention to the Health and Safety Officer;</w:t>
            </w:r>
          </w:p>
          <w:p w:rsidR="00000000" w:rsidDel="00000000" w:rsidP="00000000" w:rsidRDefault="00000000" w:rsidRPr="00000000" w14:paraId="000000E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keep first aid training and defibrillation certification up to date;</w:t>
            </w:r>
          </w:p>
          <w:p w:rsidR="00000000" w:rsidDel="00000000" w:rsidP="00000000" w:rsidRDefault="00000000" w:rsidRPr="00000000" w14:paraId="000000E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themselves available for duty when they are on the rota;</w:t>
            </w:r>
          </w:p>
          <w:p w:rsidR="00000000" w:rsidDel="00000000" w:rsidP="00000000" w:rsidRDefault="00000000" w:rsidRPr="00000000" w14:paraId="000000E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Co-ordinator if unable to fulfil commitment;</w:t>
            </w:r>
          </w:p>
          <w:p w:rsidR="00000000" w:rsidDel="00000000" w:rsidP="00000000" w:rsidRDefault="00000000" w:rsidRPr="00000000" w14:paraId="000000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they have to leave the campus during their duty period they inform reception;      </w:t>
            </w:r>
          </w:p>
          <w:p w:rsidR="00000000" w:rsidDel="00000000" w:rsidP="00000000" w:rsidRDefault="00000000" w:rsidRPr="00000000" w14:paraId="000000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40" w:lineRule="auto"/>
              <w:ind w:left="425"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support to other first aiders as required.</w:t>
            </w:r>
          </w:p>
          <w:p w:rsidR="00000000" w:rsidDel="00000000" w:rsidP="00000000" w:rsidRDefault="00000000" w:rsidRPr="00000000" w14:paraId="000000EC">
            <w:pPr>
              <w:spacing w:after="280" w:before="280" w:line="24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Facilities/Help desk Personnel</w:t>
            </w:r>
          </w:p>
          <w:p w:rsidR="00000000" w:rsidDel="00000000" w:rsidP="00000000" w:rsidRDefault="00000000" w:rsidRPr="00000000" w14:paraId="000000ED">
            <w:pPr>
              <w:spacing w:after="280" w:before="28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Facilities / Helpdesk staff will support all first aid emergencies if requested to do so. Support  may include:</w:t>
            </w:r>
          </w:p>
          <w:p w:rsidR="00000000" w:rsidDel="00000000" w:rsidP="00000000" w:rsidRDefault="00000000" w:rsidRPr="00000000" w14:paraId="000000E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maintain first aid kits and plaster boxes</w:t>
            </w:r>
          </w:p>
          <w:p w:rsidR="00000000" w:rsidDel="00000000" w:rsidP="00000000" w:rsidRDefault="00000000" w:rsidRPr="00000000" w14:paraId="000000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wheelchair delivery;</w:t>
            </w:r>
          </w:p>
          <w:p w:rsidR="00000000" w:rsidDel="00000000" w:rsidP="00000000" w:rsidRDefault="00000000" w:rsidRPr="00000000" w14:paraId="000000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lifting assistance of a casualty;</w:t>
            </w:r>
          </w:p>
          <w:p w:rsidR="00000000" w:rsidDel="00000000" w:rsidP="00000000" w:rsidRDefault="00000000" w:rsidRPr="00000000" w14:paraId="000000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delivering defibrillator machine;</w:t>
            </w:r>
          </w:p>
          <w:p w:rsidR="00000000" w:rsidDel="00000000" w:rsidP="00000000" w:rsidRDefault="00000000" w:rsidRPr="00000000" w14:paraId="000000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removing bollards on “ambulance imminent” situation;</w:t>
            </w:r>
          </w:p>
          <w:p w:rsidR="00000000" w:rsidDel="00000000" w:rsidP="00000000" w:rsidRDefault="00000000" w:rsidRPr="00000000" w14:paraId="000000F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escorting the ambulance to and from the scene of the accident, and  </w:t>
            </w:r>
          </w:p>
          <w:p w:rsidR="00000000" w:rsidDel="00000000" w:rsidP="00000000" w:rsidRDefault="00000000" w:rsidRPr="00000000" w14:paraId="000000F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8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 for the First Aid Co-ordinator in emergencies.</w:t>
            </w:r>
          </w:p>
          <w:p w:rsidR="00000000" w:rsidDel="00000000" w:rsidP="00000000" w:rsidRDefault="00000000" w:rsidRPr="00000000" w14:paraId="000000F5">
            <w:pPr>
              <w:spacing w:after="280" w:before="280" w:line="240" w:lineRule="auto"/>
              <w:ind w:firstLine="426"/>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Employees</w:t>
            </w:r>
          </w:p>
          <w:p w:rsidR="00000000" w:rsidDel="00000000" w:rsidP="00000000" w:rsidRDefault="00000000" w:rsidRPr="00000000" w14:paraId="000000F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8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reception if first aid is required dial “0” or “7600”;</w:t>
            </w:r>
          </w:p>
          <w:p w:rsidR="00000000" w:rsidDel="00000000" w:rsidP="00000000" w:rsidRDefault="00000000" w:rsidRPr="00000000" w14:paraId="000000F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remain with a casualty until first aid assistance arrives, and  </w:t>
            </w:r>
          </w:p>
          <w:p w:rsidR="00000000" w:rsidDel="00000000" w:rsidP="00000000" w:rsidRDefault="00000000" w:rsidRPr="00000000" w14:paraId="000000F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Centre Head/Manager of the emergency.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Reception</w:t>
            </w:r>
          </w:p>
          <w:p w:rsidR="00000000" w:rsidDel="00000000" w:rsidP="00000000" w:rsidRDefault="00000000" w:rsidRPr="00000000" w14:paraId="000000F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information relating to the patient condition;</w:t>
            </w:r>
          </w:p>
          <w:p w:rsidR="00000000" w:rsidDel="00000000" w:rsidP="00000000" w:rsidRDefault="00000000" w:rsidRPr="00000000" w14:paraId="000000F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of patient;</w:t>
            </w:r>
          </w:p>
          <w:p w:rsidR="00000000" w:rsidDel="00000000" w:rsidP="00000000" w:rsidRDefault="00000000" w:rsidRPr="00000000" w14:paraId="000000F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first aiders on duty rota; and</w:t>
            </w:r>
          </w:p>
          <w:p w:rsidR="00000000" w:rsidDel="00000000" w:rsidP="00000000" w:rsidRDefault="00000000" w:rsidRPr="00000000" w14:paraId="000000F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40"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Contact Facilities if required to obtain extra assistance</w:t>
            </w:r>
          </w:p>
          <w:p w:rsidR="00000000" w:rsidDel="00000000" w:rsidP="00000000" w:rsidRDefault="00000000" w:rsidRPr="00000000" w14:paraId="000000FF">
            <w:pPr>
              <w:spacing w:after="280" w:before="280" w:line="24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Centre Head/Managers or nominated representative </w:t>
            </w:r>
          </w:p>
          <w:p w:rsidR="00000000" w:rsidDel="00000000" w:rsidP="00000000" w:rsidRDefault="00000000" w:rsidRPr="00000000" w14:paraId="0000010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8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 casualties next of kin if they are taken to hospital; </w:t>
            </w:r>
          </w:p>
          <w:p w:rsidR="00000000" w:rsidDel="00000000" w:rsidP="00000000" w:rsidRDefault="00000000" w:rsidRPr="00000000" w14:paraId="0000010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 casualties personal belongings for securing, and  </w:t>
            </w:r>
          </w:p>
          <w:p w:rsidR="00000000" w:rsidDel="00000000" w:rsidP="00000000" w:rsidRDefault="00000000" w:rsidRPr="00000000" w14:paraId="0000010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8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Instigate an accident/incident investigation as required.</w:t>
            </w:r>
          </w:p>
          <w:p w:rsidR="00000000" w:rsidDel="00000000" w:rsidP="00000000" w:rsidRDefault="00000000" w:rsidRPr="00000000" w14:paraId="00000103">
            <w:pPr>
              <w:spacing w:after="280" w:before="280" w:line="24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Health and Safety Officer</w:t>
            </w:r>
          </w:p>
          <w:p w:rsidR="00000000" w:rsidDel="00000000" w:rsidP="00000000" w:rsidRDefault="00000000" w:rsidRPr="00000000" w14:paraId="000001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any RIDDOR occurrences to HSE;</w:t>
            </w:r>
          </w:p>
          <w:p w:rsidR="00000000" w:rsidDel="00000000" w:rsidP="00000000" w:rsidRDefault="00000000" w:rsidRPr="00000000" w14:paraId="000001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investigate all accidents/incidents, and ; </w:t>
            </w:r>
          </w:p>
          <w:p w:rsidR="00000000" w:rsidDel="00000000" w:rsidP="00000000" w:rsidRDefault="00000000" w:rsidRPr="00000000" w14:paraId="000001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outcomes of investigations to senior management.</w:t>
            </w:r>
          </w:p>
          <w:p w:rsidR="00000000" w:rsidDel="00000000" w:rsidP="00000000" w:rsidRDefault="00000000" w:rsidRPr="00000000" w14:paraId="000001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 first aid incidents </w:t>
            </w:r>
          </w:p>
          <w:bookmarkStart w:colFirst="0" w:colLast="0" w:name="lmnvq080mizy" w:id="24"/>
          <w:bookmarkEnd w:id="24"/>
          <w:p w:rsidR="00000000" w:rsidDel="00000000" w:rsidP="00000000" w:rsidRDefault="00000000" w:rsidRPr="00000000" w14:paraId="00000108">
            <w:pPr>
              <w:pStyle w:val="Heading1"/>
              <w:rPr/>
            </w:pPr>
            <w:bookmarkStart w:colFirst="0" w:colLast="0" w:name="_aeenkacraizs" w:id="25"/>
            <w:bookmarkEnd w:id="25"/>
            <w:r w:rsidDel="00000000" w:rsidR="00000000" w:rsidRPr="00000000">
              <w:rPr>
                <w:rtl w:val="0"/>
              </w:rPr>
              <w:t xml:space="preserve">11  First Aid Procedure</w:t>
            </w:r>
          </w:p>
          <w:p w:rsidR="00000000" w:rsidDel="00000000" w:rsidP="00000000" w:rsidRDefault="00000000" w:rsidRPr="00000000" w14:paraId="00000109">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someone is injured, or becomes unwell and needs first aid, reception should be contacted (Dial “0” or “7600”). If the main reception cannot be contacted by telephone then a runner should be dispatched to reception for help. Staff member should remain with the casualty until help arrives.</w:t>
            </w:r>
          </w:p>
          <w:p w:rsidR="00000000" w:rsidDel="00000000" w:rsidP="00000000" w:rsidRDefault="00000000" w:rsidRPr="00000000" w14:paraId="0000010A">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Reception will contact the on-call first aider on their mobile phone. If they are unable to get them on the telephone then they should contact the second first aider on call. In the unlikely event that neither of the on call first aiders can be contacted then reception staff should look at the first aid rota list and call the next person on the list of first aiders. </w:t>
            </w:r>
          </w:p>
          <w:p w:rsidR="00000000" w:rsidDel="00000000" w:rsidP="00000000" w:rsidRDefault="00000000" w:rsidRPr="00000000" w14:paraId="0000010B">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aider attending the situation will assess the casualty, request assistance from other first aiders if necessary, administer first aid and stay with the casualty until they have recovered or arrangements for further care, if needed ,are made.  If an ambulance is to be called then the first aider should do this directly informing the ambulance service of the nature of emergency, status of casualty and location.</w:t>
            </w:r>
          </w:p>
          <w:p w:rsidR="00000000" w:rsidDel="00000000" w:rsidP="00000000" w:rsidRDefault="00000000" w:rsidRPr="00000000" w14:paraId="0000010C">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Once the ambulance has been called the first aider should relay this back to Facilities staff so they can prepare for the arrival of the ambulance.</w:t>
            </w:r>
          </w:p>
          <w:p w:rsidR="00000000" w:rsidDel="00000000" w:rsidP="00000000" w:rsidRDefault="00000000" w:rsidRPr="00000000" w14:paraId="0000010D">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an ambulance has been called, Facilities staff will carry out the following actions: </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ensure bollards are removed;</w:t>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support as required; </w:t>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safely assist with the ambulances arrival and departure.</w:t>
            </w:r>
          </w:p>
          <w:p w:rsidR="00000000" w:rsidDel="00000000" w:rsidP="00000000" w:rsidRDefault="00000000" w:rsidRPr="00000000" w14:paraId="00000111">
            <w:pPr>
              <w:spacing w:after="0" w:before="280" w:line="240" w:lineRule="auto"/>
              <w:ind w:left="425" w:hanging="425"/>
              <w:rPr>
                <w:rFonts w:ascii="Arial" w:cs="Arial" w:eastAsia="Arial" w:hAnsi="Arial"/>
                <w:sz w:val="24"/>
                <w:szCs w:val="24"/>
              </w:rPr>
            </w:pPr>
            <w:r w:rsidDel="00000000" w:rsidR="00000000" w:rsidRPr="00000000">
              <w:rPr>
                <w:rFonts w:ascii="Arial" w:cs="Arial" w:eastAsia="Arial" w:hAnsi="Arial"/>
                <w:sz w:val="24"/>
                <w:szCs w:val="24"/>
                <w:rtl w:val="0"/>
              </w:rPr>
              <w:t xml:space="preserve">      When the ambulance arrives, the ambulance team will take responsibility for the casualty and the College first aid staff member will remain and support the ambulance crew as required.</w:t>
            </w:r>
            <w:bookmarkStart w:colFirst="0" w:colLast="0" w:name="3tsjohmhw5j8" w:id="26"/>
            <w:bookmarkEnd w:id="26"/>
            <w:r w:rsidDel="00000000" w:rsidR="00000000" w:rsidRPr="00000000">
              <w:rPr>
                <w:rtl w:val="0"/>
              </w:rPr>
            </w:r>
          </w:p>
          <w:p w:rsidR="00000000" w:rsidDel="00000000" w:rsidP="00000000" w:rsidRDefault="00000000" w:rsidRPr="00000000" w14:paraId="00000112">
            <w:pPr>
              <w:spacing w:after="0" w:before="280" w:line="240" w:lineRule="auto"/>
              <w:ind w:left="425" w:hanging="426"/>
              <w:rPr>
                <w:rFonts w:ascii="Arial" w:cs="Arial" w:eastAsia="Arial" w:hAnsi="Arial"/>
                <w:sz w:val="24"/>
                <w:szCs w:val="24"/>
              </w:rPr>
            </w:pPr>
            <w:bookmarkStart w:colFirst="0" w:colLast="0" w:name="_rc25mxp4aple" w:id="27"/>
            <w:bookmarkEnd w:id="27"/>
            <w:r w:rsidDel="00000000" w:rsidR="00000000" w:rsidRPr="00000000">
              <w:rPr>
                <w:rFonts w:ascii="Arial" w:cs="Arial" w:eastAsia="Arial" w:hAnsi="Arial"/>
                <w:b w:val="1"/>
                <w:sz w:val="24"/>
                <w:szCs w:val="24"/>
                <w:rtl w:val="0"/>
              </w:rPr>
              <w:t xml:space="preserve">12  First-aid on Excursions</w:t>
            </w:r>
            <w:r w:rsidDel="00000000" w:rsidR="00000000" w:rsidRPr="00000000">
              <w:rPr>
                <w:rFonts w:ascii="Arial" w:cs="Arial" w:eastAsia="Arial" w:hAnsi="Arial"/>
                <w:sz w:val="24"/>
                <w:szCs w:val="24"/>
                <w:rtl w:val="0"/>
              </w:rPr>
              <w:br w:type="textWrapping"/>
              <w:br w:type="textWrapping"/>
              <w:t xml:space="preserve">Where excursions take place, risk assessment should be carried out to identify the first aid requirements.  Where there may be a delay in obtaining help from emergency services it may be necessary for a fully trained qualified first aider to accompany the party.</w:t>
            </w:r>
          </w:p>
          <w:p w:rsidR="00000000" w:rsidDel="00000000" w:rsidP="00000000" w:rsidRDefault="00000000" w:rsidRPr="00000000" w14:paraId="00000113">
            <w:pPr>
              <w:spacing w:after="0" w:before="280" w:line="240" w:lineRule="auto"/>
              <w:ind w:left="42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First aid kits are available</w:t>
            </w:r>
            <w:bookmarkStart w:colFirst="0" w:colLast="0" w:name="1i3zo5g408nt" w:id="28"/>
            <w:bookmarkEnd w:id="28"/>
            <w:r w:rsidDel="00000000" w:rsidR="00000000" w:rsidRPr="00000000">
              <w:rPr>
                <w:rFonts w:ascii="Arial" w:cs="Arial" w:eastAsia="Arial" w:hAnsi="Arial"/>
                <w:sz w:val="24"/>
                <w:szCs w:val="24"/>
                <w:rtl w:val="0"/>
              </w:rPr>
              <w:t xml:space="preserve"> from the First aid room and should be taken on the trip if the risk assessment demonstrates its need.</w:t>
            </w:r>
          </w:p>
          <w:p w:rsidR="00000000" w:rsidDel="00000000" w:rsidP="00000000" w:rsidRDefault="00000000" w:rsidRPr="00000000" w14:paraId="00000114">
            <w:pPr>
              <w:pStyle w:val="Heading1"/>
              <w:spacing w:line="240" w:lineRule="auto"/>
              <w:rPr/>
            </w:pPr>
            <w:bookmarkStart w:colFirst="0" w:colLast="0" w:name="_de11ngwahnlv" w:id="29"/>
            <w:bookmarkEnd w:id="29"/>
            <w:r w:rsidDel="00000000" w:rsidR="00000000" w:rsidRPr="00000000">
              <w:rPr>
                <w:rtl w:val="0"/>
              </w:rPr>
              <w:t xml:space="preserve">13   Calling the Emergency Services</w:t>
            </w:r>
          </w:p>
          <w:p w:rsidR="00000000" w:rsidDel="00000000" w:rsidP="00000000" w:rsidRDefault="00000000" w:rsidRPr="00000000" w14:paraId="00000115">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Calling the emergency services at the right time is paramount and the initial decision to call an ambulance has to be that of the first aider at the scene of the accident.</w:t>
            </w:r>
          </w:p>
          <w:p w:rsidR="00000000" w:rsidDel="00000000" w:rsidP="00000000" w:rsidRDefault="00000000" w:rsidRPr="00000000" w14:paraId="00000116">
            <w:pPr>
              <w:spacing w:after="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It is recommended you should call  ‘(9)999’ for an ambulance when it is obvious that </w:t>
            </w:r>
          </w:p>
          <w:p w:rsidR="00000000" w:rsidDel="00000000" w:rsidP="00000000" w:rsidRDefault="00000000" w:rsidRPr="00000000" w14:paraId="00000117">
            <w:pPr>
              <w:spacing w:after="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another person is seriously ill and in need of immediate emergency care.</w:t>
            </w:r>
          </w:p>
          <w:p w:rsidR="00000000" w:rsidDel="00000000" w:rsidP="00000000" w:rsidRDefault="00000000" w:rsidRPr="00000000" w14:paraId="00000118">
            <w:pPr>
              <w:spacing w:after="0" w:lineRule="auto"/>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Here are some examples of situations when you should call ‘999’:</w:t>
            </w:r>
          </w:p>
          <w:p w:rsidR="00000000" w:rsidDel="00000000" w:rsidP="00000000" w:rsidRDefault="00000000" w:rsidRPr="00000000" w14:paraId="0000011A">
            <w:pPr>
              <w:spacing w:after="0" w:lineRule="auto"/>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is unconscious;</w:t>
            </w:r>
          </w:p>
          <w:p w:rsidR="00000000" w:rsidDel="00000000" w:rsidP="00000000" w:rsidRDefault="00000000" w:rsidRPr="00000000" w14:paraId="000001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is bleeding a great deal;</w:t>
            </w:r>
          </w:p>
          <w:p w:rsidR="00000000" w:rsidDel="00000000" w:rsidP="00000000" w:rsidRDefault="00000000" w:rsidRPr="00000000" w14:paraId="000001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think someone may have broken bones,</w:t>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has a deep laceration,</w:t>
            </w:r>
          </w:p>
          <w:p w:rsidR="00000000" w:rsidDel="00000000" w:rsidP="00000000" w:rsidRDefault="00000000" w:rsidRPr="00000000" w14:paraId="000001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has bad pains in their chest,</w:t>
            </w:r>
          </w:p>
          <w:p w:rsidR="00000000" w:rsidDel="00000000" w:rsidP="00000000" w:rsidRDefault="00000000" w:rsidRPr="00000000" w14:paraId="000001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someone is finding it difficult to breathe,</w:t>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moving the victim would cause further injury, </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victim’s condition could become worse on the way to hospital.</w:t>
            </w:r>
          </w:p>
          <w:p w:rsidR="00000000" w:rsidDel="00000000" w:rsidP="00000000" w:rsidRDefault="00000000" w:rsidRPr="00000000" w14:paraId="00000123">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in doubt, the emergency services should be called.</w:t>
            </w:r>
          </w:p>
          <w:p w:rsidR="00000000" w:rsidDel="00000000" w:rsidP="00000000" w:rsidRDefault="00000000" w:rsidRPr="00000000" w14:paraId="00000124">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Staff should not take an injured person to hospital in their own car. If they need to go to hospital and are unable to get there unassisted then the emergency services should be called.</w:t>
            </w:r>
          </w:p>
          <w:bookmarkStart w:colFirst="0" w:colLast="0" w:name="ry91zemhntfj" w:id="30"/>
          <w:bookmarkEnd w:id="30"/>
          <w:p w:rsidR="00000000" w:rsidDel="00000000" w:rsidP="00000000" w:rsidRDefault="00000000" w:rsidRPr="00000000" w14:paraId="00000125">
            <w:pPr>
              <w:pStyle w:val="Heading1"/>
              <w:rPr/>
            </w:pPr>
            <w:bookmarkStart w:colFirst="0" w:colLast="0" w:name="_1rrihvj66172" w:id="31"/>
            <w:bookmarkEnd w:id="31"/>
            <w:r w:rsidDel="00000000" w:rsidR="00000000" w:rsidRPr="00000000">
              <w:rPr>
                <w:rtl w:val="0"/>
              </w:rPr>
              <w:t xml:space="preserve">14   Emergency Hospital Visits</w:t>
            </w:r>
          </w:p>
          <w:p w:rsidR="00000000" w:rsidDel="00000000" w:rsidP="00000000" w:rsidRDefault="00000000" w:rsidRPr="00000000" w14:paraId="00000126">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If a victim of an accident requires hospital treatment then the following procedure should be followed:</w:t>
            </w:r>
          </w:p>
          <w:p w:rsidR="00000000" w:rsidDel="00000000" w:rsidP="00000000" w:rsidRDefault="00000000" w:rsidRPr="00000000" w14:paraId="00000127">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aider should provide the Centre head/manager (if the victim was a student) or HR ( if the victim was a member of staff ) with the following information:</w:t>
            </w:r>
          </w:p>
          <w:p w:rsidR="00000000" w:rsidDel="00000000" w:rsidP="00000000" w:rsidRDefault="00000000" w:rsidRPr="00000000" w14:paraId="0000012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28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 casualty;</w:t>
            </w:r>
          </w:p>
          <w:p w:rsidR="00000000" w:rsidDel="00000000" w:rsidP="00000000" w:rsidRDefault="00000000" w:rsidRPr="00000000" w14:paraId="0000012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and when the accident happened;</w:t>
            </w:r>
          </w:p>
          <w:p w:rsidR="00000000" w:rsidDel="00000000" w:rsidP="00000000" w:rsidRDefault="00000000" w:rsidRPr="00000000" w14:paraId="0000012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condition of the injured/ ill person; </w:t>
            </w:r>
          </w:p>
          <w:p w:rsidR="00000000" w:rsidDel="00000000" w:rsidP="00000000" w:rsidRDefault="00000000" w:rsidRPr="00000000" w14:paraId="0000012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the injured person has  been taken; </w:t>
            </w:r>
          </w:p>
          <w:p w:rsidR="00000000" w:rsidDel="00000000" w:rsidP="00000000" w:rsidRDefault="00000000" w:rsidRPr="00000000" w14:paraId="0000012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76" w:lineRule="auto"/>
              <w:ind w:left="426" w:right="0" w:firstLine="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of kin details (if known).</w:t>
            </w:r>
          </w:p>
          <w:p w:rsidR="00000000" w:rsidDel="00000000" w:rsidP="00000000" w:rsidRDefault="00000000" w:rsidRPr="00000000" w14:paraId="0000012D">
            <w:pPr>
              <w:spacing w:after="0" w:before="28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Centre Head/Manager/HR should contact the next of kin and inform them of the situation. They should also collect the casualty’s personal belongings and secure them.</w:t>
            </w:r>
          </w:p>
          <w:p w:rsidR="00000000" w:rsidDel="00000000" w:rsidP="00000000" w:rsidRDefault="00000000" w:rsidRPr="00000000" w14:paraId="0000012E">
            <w:pPr>
              <w:spacing w:after="0" w:before="0" w:line="240" w:lineRule="auto"/>
              <w:ind w:left="426"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F">
            <w:pPr>
              <w:spacing w:after="280" w:before="0" w:line="24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First Aider must also complete an accident/incident HSF1 form and forward this to the Health and Safety Officer.</w:t>
            </w:r>
          </w:p>
          <w:bookmarkStart w:colFirst="0" w:colLast="0" w:name="prt020dq60q8" w:id="32"/>
          <w:bookmarkEnd w:id="32"/>
          <w:p w:rsidR="00000000" w:rsidDel="00000000" w:rsidP="00000000" w:rsidRDefault="00000000" w:rsidRPr="00000000" w14:paraId="00000130">
            <w:pPr>
              <w:pStyle w:val="Heading1"/>
              <w:rPr/>
            </w:pPr>
            <w:bookmarkStart w:colFirst="0" w:colLast="0" w:name="_h11ztgy8dz3j" w:id="33"/>
            <w:bookmarkEnd w:id="33"/>
            <w:r w:rsidDel="00000000" w:rsidR="00000000" w:rsidRPr="00000000">
              <w:rPr>
                <w:rtl w:val="0"/>
              </w:rPr>
              <w:t xml:space="preserve">15   Medical Information</w:t>
            </w:r>
          </w:p>
          <w:p w:rsidR="00000000" w:rsidDel="00000000" w:rsidP="00000000" w:rsidRDefault="00000000" w:rsidRPr="00000000" w14:paraId="00000131">
            <w:pPr>
              <w:spacing w:after="280" w:before="280" w:line="240" w:lineRule="auto"/>
              <w:ind w:left="426"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School Pupils</w:t>
            </w:r>
          </w:p>
          <w:p w:rsidR="00000000" w:rsidDel="00000000" w:rsidP="00000000" w:rsidRDefault="00000000" w:rsidRPr="00000000" w14:paraId="00000132">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Parental/student and school permission must be granted before medical information is kept in relation to school students. The information should be kept to the minimum required and information stored securely with controlled access.</w:t>
            </w:r>
          </w:p>
          <w:p w:rsidR="00000000" w:rsidDel="00000000" w:rsidP="00000000" w:rsidRDefault="00000000" w:rsidRPr="00000000" w14:paraId="00000133">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Any accident involving school students must be reported to the College/Schools liaison officer who in turn will ensure that the school is informed of the situation.</w:t>
            </w:r>
          </w:p>
          <w:p w:rsidR="00000000" w:rsidDel="00000000" w:rsidP="00000000" w:rsidRDefault="00000000" w:rsidRPr="00000000" w14:paraId="00000134">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School students should not be allowed to leave the College unsupervised unless parental consent has been given. The school must be informed if a school student leaves the College.</w:t>
            </w:r>
          </w:p>
          <w:bookmarkStart w:colFirst="0" w:colLast="0" w:name="mgbtnxu9taun" w:id="34"/>
          <w:bookmarkEnd w:id="34"/>
          <w:p w:rsidR="00000000" w:rsidDel="00000000" w:rsidP="00000000" w:rsidRDefault="00000000" w:rsidRPr="00000000" w14:paraId="00000135">
            <w:pPr>
              <w:pStyle w:val="Heading1"/>
              <w:rPr/>
            </w:pPr>
            <w:bookmarkStart w:colFirst="0" w:colLast="0" w:name="_4kvqaqrzr8lk" w:id="35"/>
            <w:bookmarkEnd w:id="35"/>
            <w:r w:rsidDel="00000000" w:rsidR="00000000" w:rsidRPr="00000000">
              <w:rPr>
                <w:rtl w:val="0"/>
              </w:rPr>
              <w:t xml:space="preserve">16   Accident Data Records</w:t>
            </w:r>
          </w:p>
          <w:p w:rsidR="00000000" w:rsidDel="00000000" w:rsidP="00000000" w:rsidRDefault="00000000" w:rsidRPr="00000000" w14:paraId="00000136">
            <w:pPr>
              <w:spacing w:after="24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 completion of all emergency situations, the first aid member of staff should complete an accident / Incident form HSF1 and forward it to the Health and Safety Officer. An accident form should be completed for all first aid attendances whether the problem is illness or accident. All recorded data should be kept secure.</w:t>
            </w:r>
          </w:p>
          <w:p w:rsidR="00000000" w:rsidDel="00000000" w:rsidP="00000000" w:rsidRDefault="00000000" w:rsidRPr="00000000" w14:paraId="00000137">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Health and Safety Officer will investigate the incident and decide on the most appropriate action. Then report the accident or incident to the HSE if necessary.</w:t>
            </w:r>
          </w:p>
          <w:p w:rsidR="00000000" w:rsidDel="00000000" w:rsidP="00000000" w:rsidRDefault="00000000" w:rsidRPr="00000000" w14:paraId="00000138">
            <w:pPr>
              <w:spacing w:after="280" w:before="280" w:lineRule="auto"/>
              <w:ind w:left="426"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Failure in any of the first aid arrangements should be reported immediately to the Health and Safety Officer as a dangerous occurrence.</w:t>
            </w:r>
          </w:p>
          <w:bookmarkStart w:colFirst="0" w:colLast="0" w:name="bzoonwoi3wt0" w:id="36"/>
          <w:bookmarkEnd w:id="36"/>
          <w:p w:rsidR="00000000" w:rsidDel="00000000" w:rsidP="00000000" w:rsidRDefault="00000000" w:rsidRPr="00000000" w14:paraId="00000139">
            <w:pPr>
              <w:pStyle w:val="Heading1"/>
              <w:rPr/>
            </w:pPr>
            <w:bookmarkStart w:colFirst="0" w:colLast="0" w:name="_rd6qocb5w2b6" w:id="37"/>
            <w:bookmarkEnd w:id="37"/>
            <w:r w:rsidDel="00000000" w:rsidR="00000000" w:rsidRPr="00000000">
              <w:rPr>
                <w:rtl w:val="0"/>
              </w:rPr>
            </w:r>
          </w:p>
          <w:p w:rsidR="00000000" w:rsidDel="00000000" w:rsidP="00000000" w:rsidRDefault="00000000" w:rsidRPr="00000000" w14:paraId="000001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pStyle w:val="Heading1"/>
              <w:rPr/>
            </w:pPr>
            <w:bookmarkStart w:colFirst="0" w:colLast="0" w:name="_4yqey6dvhd7s" w:id="38"/>
            <w:bookmarkEnd w:id="38"/>
            <w:r w:rsidDel="00000000" w:rsidR="00000000" w:rsidRPr="00000000">
              <w:rPr>
                <w:rtl w:val="0"/>
              </w:rPr>
              <w:t xml:space="preserve">Appendix 1: Flow Chart</w:t>
            </w:r>
          </w:p>
          <w:p w:rsidR="00000000" w:rsidDel="00000000" w:rsidP="00000000" w:rsidRDefault="00000000" w:rsidRPr="00000000" w14:paraId="0000014B">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1990725</wp:posOffset>
                      </wp:positionH>
                      <wp:positionV relativeFrom="paragraph">
                        <wp:posOffset>95411</wp:posOffset>
                      </wp:positionV>
                      <wp:extent cx="1628140" cy="685800"/>
                      <wp:effectExtent b="0" l="0" r="0" t="0"/>
                      <wp:wrapNone/>
                      <wp:docPr id="12" name=""/>
                      <a:graphic>
                        <a:graphicData uri="http://schemas.microsoft.com/office/word/2010/wordprocessingShape">
                          <wps:wsp>
                            <wps:cNvSpPr/>
                            <wps:cNvPr id="13" name="Shape 13"/>
                            <wps:spPr>
                              <a:xfrm>
                                <a:off x="4550980" y="3456150"/>
                                <a:ext cx="1590040" cy="647700"/>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ACCIDENT / ILLNESS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1990725</wp:posOffset>
                      </wp:positionH>
                      <wp:positionV relativeFrom="paragraph">
                        <wp:posOffset>95411</wp:posOffset>
                      </wp:positionV>
                      <wp:extent cx="1628140" cy="685800"/>
                      <wp:effectExtent b="0" l="0" r="0" t="0"/>
                      <wp:wrapNone/>
                      <wp:docPr id="12"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628140" cy="685800"/>
                              </a:xfrm>
                              <a:prstGeom prst="rect"/>
                              <a:ln/>
                            </pic:spPr>
                          </pic:pic>
                        </a:graphicData>
                      </a:graphic>
                    </wp:anchor>
                  </w:drawing>
                </mc:Fallback>
              </mc:AlternateContent>
            </w:r>
          </w:p>
          <w:p w:rsidR="00000000" w:rsidDel="00000000" w:rsidP="00000000" w:rsidRDefault="00000000" w:rsidRPr="00000000" w14:paraId="0000014C">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317500</wp:posOffset>
                      </wp:positionV>
                      <wp:extent cx="1561465" cy="962025"/>
                      <wp:effectExtent b="0" l="0" r="0" t="0"/>
                      <wp:wrapNone/>
                      <wp:docPr id="24" name=""/>
                      <a:graphic>
                        <a:graphicData uri="http://schemas.microsoft.com/office/word/2010/wordprocessingShape">
                          <wps:wsp>
                            <wps:cNvSpPr/>
                            <wps:cNvPr id="25" name="Shape 25"/>
                            <wps:spPr>
                              <a:xfrm>
                                <a:off x="4584318" y="3318038"/>
                                <a:ext cx="1523365" cy="92392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Call Reception.</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Dial “0”</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Dial “7600”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317500</wp:posOffset>
                      </wp:positionV>
                      <wp:extent cx="1561465" cy="962025"/>
                      <wp:effectExtent b="0" l="0" r="0" t="0"/>
                      <wp:wrapNone/>
                      <wp:docPr id="24"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1561465" cy="962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254000</wp:posOffset>
                      </wp:positionV>
                      <wp:extent cx="71119" cy="92075"/>
                      <wp:effectExtent b="0" l="0" r="0" t="0"/>
                      <wp:wrapNone/>
                      <wp:docPr id="14" name=""/>
                      <a:graphic>
                        <a:graphicData uri="http://schemas.microsoft.com/office/word/2010/wordprocessingShape">
                          <wps:wsp>
                            <wps:cNvSpPr/>
                            <wps:cNvPr id="15" name="Shape 15"/>
                            <wps:spPr>
                              <a:xfrm>
                                <a:off x="5323141" y="3746663"/>
                                <a:ext cx="45719" cy="66675"/>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254000</wp:posOffset>
                      </wp:positionV>
                      <wp:extent cx="71119" cy="92075"/>
                      <wp:effectExtent b="0" l="0" r="0" t="0"/>
                      <wp:wrapNone/>
                      <wp:docPr id="14"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1119" cy="92075"/>
                              </a:xfrm>
                              <a:prstGeom prst="rect"/>
                              <a:ln/>
                            </pic:spPr>
                          </pic:pic>
                        </a:graphicData>
                      </a:graphic>
                    </wp:anchor>
                  </w:drawing>
                </mc:Fallback>
              </mc:AlternateContent>
            </w:r>
          </w:p>
          <w:p w:rsidR="00000000" w:rsidDel="00000000" w:rsidP="00000000" w:rsidRDefault="00000000" w:rsidRPr="00000000" w14:paraId="0000014D">
            <w:pPr>
              <w:spacing w:after="280" w:before="2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spacing w:after="280" w:before="2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F">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228600</wp:posOffset>
                      </wp:positionV>
                      <wp:extent cx="71119" cy="139700"/>
                      <wp:effectExtent b="0" l="0" r="0" t="0"/>
                      <wp:wrapNone/>
                      <wp:docPr id="17" name=""/>
                      <a:graphic>
                        <a:graphicData uri="http://schemas.microsoft.com/office/word/2010/wordprocessingShape">
                          <wps:wsp>
                            <wps:cNvSpPr/>
                            <wps:cNvPr id="18" name="Shape 18"/>
                            <wps:spPr>
                              <a:xfrm>
                                <a:off x="5323141" y="3722850"/>
                                <a:ext cx="45719" cy="114300"/>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228600</wp:posOffset>
                      </wp:positionV>
                      <wp:extent cx="71119" cy="139700"/>
                      <wp:effectExtent b="0" l="0" r="0" t="0"/>
                      <wp:wrapNone/>
                      <wp:docPr id="1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71119" cy="139700"/>
                              </a:xfrm>
                              <a:prstGeom prst="rect"/>
                              <a:ln/>
                            </pic:spPr>
                          </pic:pic>
                        </a:graphicData>
                      </a:graphic>
                    </wp:anchor>
                  </w:drawing>
                </mc:Fallback>
              </mc:AlternateContent>
            </w:r>
          </w:p>
          <w:p w:rsidR="00000000" w:rsidDel="00000000" w:rsidP="00000000" w:rsidRDefault="00000000" w:rsidRPr="00000000" w14:paraId="00000150">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0</wp:posOffset>
                      </wp:positionV>
                      <wp:extent cx="1561465" cy="599440"/>
                      <wp:effectExtent b="0" l="0" r="0" t="0"/>
                      <wp:wrapNone/>
                      <wp:docPr id="18" name=""/>
                      <a:graphic>
                        <a:graphicData uri="http://schemas.microsoft.com/office/word/2010/wordprocessingShape">
                          <wps:wsp>
                            <wps:cNvSpPr/>
                            <wps:cNvPr id="19" name="Shape 19"/>
                            <wps:spPr>
                              <a:xfrm>
                                <a:off x="4584318" y="3499330"/>
                                <a:ext cx="1523365" cy="561340"/>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Reception Calls First Aider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0</wp:posOffset>
                      </wp:positionV>
                      <wp:extent cx="1561465" cy="599440"/>
                      <wp:effectExtent b="0" l="0" r="0" t="0"/>
                      <wp:wrapNone/>
                      <wp:docPr id="18"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1561465" cy="599440"/>
                              </a:xfrm>
                              <a:prstGeom prst="rect"/>
                              <a:ln/>
                            </pic:spPr>
                          </pic:pic>
                        </a:graphicData>
                      </a:graphic>
                    </wp:anchor>
                  </w:drawing>
                </mc:Fallback>
              </mc:AlternateContent>
            </w:r>
          </w:p>
          <w:p w:rsidR="00000000" w:rsidDel="00000000" w:rsidP="00000000" w:rsidRDefault="00000000" w:rsidRPr="00000000" w14:paraId="00000151">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241300</wp:posOffset>
                      </wp:positionV>
                      <wp:extent cx="71119" cy="130175"/>
                      <wp:effectExtent b="0" l="0" r="0" t="0"/>
                      <wp:wrapNone/>
                      <wp:docPr id="10" name=""/>
                      <a:graphic>
                        <a:graphicData uri="http://schemas.microsoft.com/office/word/2010/wordprocessingShape">
                          <wps:wsp>
                            <wps:cNvSpPr/>
                            <wps:cNvPr id="11" name="Shape 11"/>
                            <wps:spPr>
                              <a:xfrm>
                                <a:off x="5323141" y="3727613"/>
                                <a:ext cx="45719" cy="104775"/>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241300</wp:posOffset>
                      </wp:positionV>
                      <wp:extent cx="71119" cy="130175"/>
                      <wp:effectExtent b="0" l="0" r="0" t="0"/>
                      <wp:wrapNone/>
                      <wp:docPr id="10"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71119" cy="130175"/>
                              </a:xfrm>
                              <a:prstGeom prst="rect"/>
                              <a:ln/>
                            </pic:spPr>
                          </pic:pic>
                        </a:graphicData>
                      </a:graphic>
                    </wp:anchor>
                  </w:drawing>
                </mc:Fallback>
              </mc:AlternateContent>
            </w:r>
          </w:p>
          <w:p w:rsidR="00000000" w:rsidDel="00000000" w:rsidP="00000000" w:rsidRDefault="00000000" w:rsidRPr="00000000" w14:paraId="00000152">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0</wp:posOffset>
                      </wp:positionV>
                      <wp:extent cx="1561465" cy="947420"/>
                      <wp:effectExtent b="0" l="0" r="0" t="0"/>
                      <wp:wrapNone/>
                      <wp:docPr id="20" name=""/>
                      <a:graphic>
                        <a:graphicData uri="http://schemas.microsoft.com/office/word/2010/wordprocessingShape">
                          <wps:wsp>
                            <wps:cNvSpPr/>
                            <wps:cNvPr id="21" name="Shape 21"/>
                            <wps:spPr>
                              <a:xfrm>
                                <a:off x="4584318" y="3325340"/>
                                <a:ext cx="1523365" cy="909320"/>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Reception on Standby for further Assistance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0</wp:posOffset>
                      </wp:positionV>
                      <wp:extent cx="1561465" cy="947420"/>
                      <wp:effectExtent b="0" l="0" r="0" t="0"/>
                      <wp:wrapNone/>
                      <wp:docPr id="20"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1561465" cy="947420"/>
                              </a:xfrm>
                              <a:prstGeom prst="rect"/>
                              <a:ln/>
                            </pic:spPr>
                          </pic:pic>
                        </a:graphicData>
                      </a:graphic>
                    </wp:anchor>
                  </w:drawing>
                </mc:Fallback>
              </mc:AlternateContent>
            </w:r>
          </w:p>
          <w:p w:rsidR="00000000" w:rsidDel="00000000" w:rsidP="00000000" w:rsidRDefault="00000000" w:rsidRPr="00000000" w14:paraId="00000153">
            <w:pPr>
              <w:spacing w:after="280" w:before="2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4">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215900</wp:posOffset>
                      </wp:positionV>
                      <wp:extent cx="12700" cy="643255"/>
                      <wp:effectExtent b="0" l="0" r="0" t="0"/>
                      <wp:wrapNone/>
                      <wp:docPr id="8" name=""/>
                      <a:graphic>
                        <a:graphicData uri="http://schemas.microsoft.com/office/word/2010/wordprocessingShape">
                          <wps:wsp>
                            <wps:cNvCnPr/>
                            <wps:spPr>
                              <a:xfrm>
                                <a:off x="5346000" y="3458373"/>
                                <a:ext cx="0" cy="643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215900</wp:posOffset>
                      </wp:positionV>
                      <wp:extent cx="12700" cy="643255"/>
                      <wp:effectExtent b="0" l="0" r="0" t="0"/>
                      <wp:wrapNone/>
                      <wp:docPr id="8"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2700" cy="643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254000</wp:posOffset>
                      </wp:positionV>
                      <wp:extent cx="71119" cy="458787"/>
                      <wp:effectExtent b="0" l="0" r="0" t="0"/>
                      <wp:wrapNone/>
                      <wp:docPr id="16" name=""/>
                      <a:graphic>
                        <a:graphicData uri="http://schemas.microsoft.com/office/word/2010/wordprocessingShape">
                          <wps:wsp>
                            <wps:cNvSpPr/>
                            <wps:cNvPr id="17" name="Shape 17"/>
                            <wps:spPr>
                              <a:xfrm>
                                <a:off x="5323141" y="3563307"/>
                                <a:ext cx="45719" cy="433387"/>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254000</wp:posOffset>
                      </wp:positionV>
                      <wp:extent cx="71119" cy="458787"/>
                      <wp:effectExtent b="0" l="0" r="0" t="0"/>
                      <wp:wrapNone/>
                      <wp:docPr id="1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1119" cy="458787"/>
                              </a:xfrm>
                              <a:prstGeom prst="rect"/>
                              <a:ln/>
                            </pic:spPr>
                          </pic:pic>
                        </a:graphicData>
                      </a:graphic>
                    </wp:anchor>
                  </w:drawing>
                </mc:Fallback>
              </mc:AlternateContent>
            </w:r>
          </w:p>
          <w:p w:rsidR="00000000" w:rsidDel="00000000" w:rsidP="00000000" w:rsidRDefault="00000000" w:rsidRPr="00000000" w14:paraId="00000155">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292100</wp:posOffset>
                      </wp:positionV>
                      <wp:extent cx="2428875" cy="904875"/>
                      <wp:effectExtent b="0" l="0" r="0" t="0"/>
                      <wp:wrapNone/>
                      <wp:docPr id="15" name=""/>
                      <a:graphic>
                        <a:graphicData uri="http://schemas.microsoft.com/office/word/2010/wordprocessingShape">
                          <wps:wsp>
                            <wps:cNvSpPr/>
                            <wps:cNvPr id="16" name="Shape 16"/>
                            <wps:spPr>
                              <a:xfrm>
                                <a:off x="4150613" y="3346613"/>
                                <a:ext cx="2390775" cy="86677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Calls for Ambulance</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Informs Reception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292100</wp:posOffset>
                      </wp:positionV>
                      <wp:extent cx="2428875" cy="904875"/>
                      <wp:effectExtent b="0" l="0" r="0" t="0"/>
                      <wp:wrapNone/>
                      <wp:docPr id="15"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2428875" cy="904875"/>
                              </a:xfrm>
                              <a:prstGeom prst="rect"/>
                              <a:ln/>
                            </pic:spPr>
                          </pic:pic>
                        </a:graphicData>
                      </a:graphic>
                    </wp:anchor>
                  </w:drawing>
                </mc:Fallback>
              </mc:AlternateContent>
            </w:r>
          </w:p>
          <w:p w:rsidR="00000000" w:rsidDel="00000000" w:rsidP="00000000" w:rsidRDefault="00000000" w:rsidRPr="00000000" w14:paraId="00000156">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-12699</wp:posOffset>
                      </wp:positionV>
                      <wp:extent cx="1561465" cy="600075"/>
                      <wp:effectExtent b="0" l="0" r="0" t="0"/>
                      <wp:wrapNone/>
                      <wp:docPr id="5" name=""/>
                      <a:graphic>
                        <a:graphicData uri="http://schemas.microsoft.com/office/word/2010/wordprocessingShape">
                          <wps:wsp>
                            <wps:cNvSpPr/>
                            <wps:cNvPr id="6" name="Shape 6"/>
                            <wps:spPr>
                              <a:xfrm>
                                <a:off x="4584318" y="3499013"/>
                                <a:ext cx="1523365" cy="56197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First Aider assess situation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-12699</wp:posOffset>
                      </wp:positionV>
                      <wp:extent cx="1561465" cy="600075"/>
                      <wp:effectExtent b="0" l="0" r="0" t="0"/>
                      <wp:wrapNone/>
                      <wp:docPr id="5"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561465" cy="600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-12699</wp:posOffset>
                      </wp:positionV>
                      <wp:extent cx="1561465" cy="981075"/>
                      <wp:effectExtent b="0" l="0" r="0" t="0"/>
                      <wp:wrapNone/>
                      <wp:docPr id="9" name=""/>
                      <a:graphic>
                        <a:graphicData uri="http://schemas.microsoft.com/office/word/2010/wordprocessingShape">
                          <wps:wsp>
                            <wps:cNvSpPr/>
                            <wps:cNvPr id="10" name="Shape 10"/>
                            <wps:spPr>
                              <a:xfrm>
                                <a:off x="4584318" y="3308513"/>
                                <a:ext cx="1523365" cy="94297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First Aider Calls Reception for assistance if required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-12699</wp:posOffset>
                      </wp:positionV>
                      <wp:extent cx="1561465" cy="981075"/>
                      <wp:effectExtent b="0" l="0" r="0" t="0"/>
                      <wp:wrapNone/>
                      <wp:docPr id="9"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561465" cy="981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1739900</wp:posOffset>
                      </wp:positionH>
                      <wp:positionV relativeFrom="paragraph">
                        <wp:posOffset>266700</wp:posOffset>
                      </wp:positionV>
                      <wp:extent cx="358775" cy="71119"/>
                      <wp:effectExtent b="0" l="0" r="0" t="0"/>
                      <wp:wrapNone/>
                      <wp:docPr id="19" name=""/>
                      <a:graphic>
                        <a:graphicData uri="http://schemas.microsoft.com/office/word/2010/wordprocessingShape">
                          <wps:wsp>
                            <wps:cNvSpPr/>
                            <wps:cNvPr id="20" name="Shape 20"/>
                            <wps:spPr>
                              <a:xfrm>
                                <a:off x="5179313" y="3757141"/>
                                <a:ext cx="333375" cy="45719"/>
                              </a:xfrm>
                              <a:prstGeom prst="left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1739900</wp:posOffset>
                      </wp:positionH>
                      <wp:positionV relativeFrom="paragraph">
                        <wp:posOffset>266700</wp:posOffset>
                      </wp:positionV>
                      <wp:extent cx="358775" cy="71119"/>
                      <wp:effectExtent b="0" l="0" r="0" t="0"/>
                      <wp:wrapNone/>
                      <wp:docPr id="1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8775" cy="71119"/>
                              </a:xfrm>
                              <a:prstGeom prst="rect"/>
                              <a:ln/>
                            </pic:spPr>
                          </pic:pic>
                        </a:graphicData>
                      </a:graphic>
                    </wp:anchor>
                  </w:drawing>
                </mc:Fallback>
              </mc:AlternateContent>
            </w:r>
          </w:p>
          <w:p w:rsidR="00000000" w:rsidDel="00000000" w:rsidP="00000000" w:rsidRDefault="00000000" w:rsidRPr="00000000" w14:paraId="00000157">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3670300</wp:posOffset>
                      </wp:positionH>
                      <wp:positionV relativeFrom="paragraph">
                        <wp:posOffset>12700</wp:posOffset>
                      </wp:positionV>
                      <wp:extent cx="415925" cy="71119"/>
                      <wp:effectExtent b="0" l="0" r="0" t="0"/>
                      <wp:wrapNone/>
                      <wp:docPr id="23" name=""/>
                      <a:graphic>
                        <a:graphicData uri="http://schemas.microsoft.com/office/word/2010/wordprocessingShape">
                          <wps:wsp>
                            <wps:cNvSpPr/>
                            <wps:cNvPr id="24" name="Shape 24"/>
                            <wps:spPr>
                              <a:xfrm>
                                <a:off x="5150738" y="3757141"/>
                                <a:ext cx="390525" cy="45719"/>
                              </a:xfrm>
                              <a:prstGeom prst="right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3670300</wp:posOffset>
                      </wp:positionH>
                      <wp:positionV relativeFrom="paragraph">
                        <wp:posOffset>12700</wp:posOffset>
                      </wp:positionV>
                      <wp:extent cx="415925" cy="71119"/>
                      <wp:effectExtent b="0" l="0" r="0" t="0"/>
                      <wp:wrapNone/>
                      <wp:docPr id="23"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415925" cy="71119"/>
                              </a:xfrm>
                              <a:prstGeom prst="rect"/>
                              <a:ln/>
                            </pic:spPr>
                          </pic:pic>
                        </a:graphicData>
                      </a:graphic>
                    </wp:anchor>
                  </w:drawing>
                </mc:Fallback>
              </mc:AlternateContent>
            </w:r>
          </w:p>
          <w:p w:rsidR="00000000" w:rsidDel="00000000" w:rsidP="00000000" w:rsidRDefault="00000000" w:rsidRPr="00000000" w14:paraId="00000158">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317500</wp:posOffset>
                      </wp:positionV>
                      <wp:extent cx="2428875" cy="523875"/>
                      <wp:effectExtent b="0" l="0" r="0" t="0"/>
                      <wp:wrapNone/>
                      <wp:docPr id="1" name=""/>
                      <a:graphic>
                        <a:graphicData uri="http://schemas.microsoft.com/office/word/2010/wordprocessingShape">
                          <wps:wsp>
                            <wps:cNvSpPr/>
                            <wps:cNvPr id="2" name="Shape 2"/>
                            <wps:spPr>
                              <a:xfrm>
                                <a:off x="4150613" y="3537113"/>
                                <a:ext cx="2390775" cy="48577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Reception informs Facilities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317500</wp:posOffset>
                      </wp:positionV>
                      <wp:extent cx="2428875" cy="5238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428875"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254000</wp:posOffset>
                      </wp:positionV>
                      <wp:extent cx="71119" cy="382587"/>
                      <wp:effectExtent b="0" l="0" r="0" t="0"/>
                      <wp:wrapNone/>
                      <wp:docPr id="6" name=""/>
                      <a:graphic>
                        <a:graphicData uri="http://schemas.microsoft.com/office/word/2010/wordprocessingShape">
                          <wps:wsp>
                            <wps:cNvSpPr/>
                            <wps:cNvPr id="7" name="Shape 7"/>
                            <wps:spPr>
                              <a:xfrm>
                                <a:off x="5323141" y="3601407"/>
                                <a:ext cx="45719" cy="357187"/>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254000</wp:posOffset>
                      </wp:positionV>
                      <wp:extent cx="71119" cy="382587"/>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119" cy="3825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114300</wp:posOffset>
                      </wp:positionV>
                      <wp:extent cx="70485" cy="210820"/>
                      <wp:effectExtent b="0" l="0" r="0" t="0"/>
                      <wp:wrapNone/>
                      <wp:docPr id="22" name=""/>
                      <a:graphic>
                        <a:graphicData uri="http://schemas.microsoft.com/office/word/2010/wordprocessingShape">
                          <wps:wsp>
                            <wps:cNvSpPr/>
                            <wps:cNvPr id="23" name="Shape 23"/>
                            <wps:spPr>
                              <a:xfrm>
                                <a:off x="5323458" y="3687290"/>
                                <a:ext cx="45085" cy="185420"/>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114300</wp:posOffset>
                      </wp:positionV>
                      <wp:extent cx="70485" cy="210820"/>
                      <wp:effectExtent b="0" l="0" r="0" t="0"/>
                      <wp:wrapNone/>
                      <wp:docPr id="22"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70485" cy="210820"/>
                              </a:xfrm>
                              <a:prstGeom prst="rect"/>
                              <a:ln/>
                            </pic:spPr>
                          </pic:pic>
                        </a:graphicData>
                      </a:graphic>
                    </wp:anchor>
                  </w:drawing>
                </mc:Fallback>
              </mc:AlternateContent>
            </w:r>
          </w:p>
          <w:p w:rsidR="00000000" w:rsidDel="00000000" w:rsidP="00000000" w:rsidRDefault="00000000" w:rsidRPr="00000000" w14:paraId="00000159">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254000</wp:posOffset>
                      </wp:positionV>
                      <wp:extent cx="1561465" cy="695325"/>
                      <wp:effectExtent b="0" l="0" r="0" t="0"/>
                      <wp:wrapNone/>
                      <wp:docPr id="13" name=""/>
                      <a:graphic>
                        <a:graphicData uri="http://schemas.microsoft.com/office/word/2010/wordprocessingShape">
                          <wps:wsp>
                            <wps:cNvSpPr/>
                            <wps:cNvPr id="14" name="Shape 14"/>
                            <wps:spPr>
                              <a:xfrm>
                                <a:off x="4584318" y="3451388"/>
                                <a:ext cx="1523365" cy="65722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First Aider Treats Casualty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254000</wp:posOffset>
                      </wp:positionV>
                      <wp:extent cx="1561465" cy="695325"/>
                      <wp:effectExtent b="0" l="0" r="0" t="0"/>
                      <wp:wrapNone/>
                      <wp:docPr id="13"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156146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215900</wp:posOffset>
                      </wp:positionV>
                      <wp:extent cx="12700" cy="523875"/>
                      <wp:effectExtent b="0" l="0" r="0" t="0"/>
                      <wp:wrapNone/>
                      <wp:docPr id="3" name=""/>
                      <a:graphic>
                        <a:graphicData uri="http://schemas.microsoft.com/office/word/2010/wordprocessingShape">
                          <wps:wsp>
                            <wps:cNvCnPr/>
                            <wps:spPr>
                              <a:xfrm>
                                <a:off x="5346000" y="3518063"/>
                                <a:ext cx="0" cy="52387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215900</wp:posOffset>
                      </wp:positionV>
                      <wp:extent cx="12700" cy="52387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523875"/>
                              </a:xfrm>
                              <a:prstGeom prst="rect"/>
                              <a:ln/>
                            </pic:spPr>
                          </pic:pic>
                        </a:graphicData>
                      </a:graphic>
                    </wp:anchor>
                  </w:drawing>
                </mc:Fallback>
              </mc:AlternateContent>
            </w:r>
          </w:p>
          <w:p w:rsidR="00000000" w:rsidDel="00000000" w:rsidP="00000000" w:rsidRDefault="00000000" w:rsidRPr="00000000" w14:paraId="0000015A">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317500</wp:posOffset>
                      </wp:positionV>
                      <wp:extent cx="2457450" cy="647700"/>
                      <wp:effectExtent b="0" l="0" r="0" t="0"/>
                      <wp:wrapNone/>
                      <wp:docPr id="4" name=""/>
                      <a:graphic>
                        <a:graphicData uri="http://schemas.microsoft.com/office/word/2010/wordprocessingShape">
                          <wps:wsp>
                            <wps:cNvSpPr/>
                            <wps:cNvPr id="5" name="Shape 5"/>
                            <wps:spPr>
                              <a:xfrm>
                                <a:off x="4136325" y="3475200"/>
                                <a:ext cx="2419350" cy="609600"/>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Remove Bollards</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Assist Ambulance to Area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317500</wp:posOffset>
                      </wp:positionV>
                      <wp:extent cx="2457450" cy="647700"/>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45745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101600</wp:posOffset>
                      </wp:positionV>
                      <wp:extent cx="71119" cy="254000"/>
                      <wp:effectExtent b="0" l="0" r="0" t="0"/>
                      <wp:wrapNone/>
                      <wp:docPr id="2" name=""/>
                      <a:graphic>
                        <a:graphicData uri="http://schemas.microsoft.com/office/word/2010/wordprocessingShape">
                          <wps:wsp>
                            <wps:cNvSpPr/>
                            <wps:cNvPr id="3" name="Shape 3"/>
                            <wps:spPr>
                              <a:xfrm flipH="1">
                                <a:off x="5323141" y="3665700"/>
                                <a:ext cx="45719" cy="228600"/>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101600</wp:posOffset>
                      </wp:positionV>
                      <wp:extent cx="71119" cy="2540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1119" cy="254000"/>
                              </a:xfrm>
                              <a:prstGeom prst="rect"/>
                              <a:ln/>
                            </pic:spPr>
                          </pic:pic>
                        </a:graphicData>
                      </a:graphic>
                    </wp:anchor>
                  </w:drawing>
                </mc:Fallback>
              </mc:AlternateContent>
            </w:r>
          </w:p>
          <w:p w:rsidR="00000000" w:rsidDel="00000000" w:rsidP="00000000" w:rsidRDefault="00000000" w:rsidRPr="00000000" w14:paraId="0000015B">
            <w:pPr>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266700</wp:posOffset>
                      </wp:positionV>
                      <wp:extent cx="71119" cy="639762"/>
                      <wp:effectExtent b="0" l="0" r="0" t="0"/>
                      <wp:wrapNone/>
                      <wp:docPr id="7" name=""/>
                      <a:graphic>
                        <a:graphicData uri="http://schemas.microsoft.com/office/word/2010/wordprocessingShape">
                          <wps:wsp>
                            <wps:cNvSpPr/>
                            <wps:cNvPr id="8" name="Shape 8"/>
                            <wps:spPr>
                              <a:xfrm>
                                <a:off x="5323141" y="3472819"/>
                                <a:ext cx="45719" cy="614362"/>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266700</wp:posOffset>
                      </wp:positionV>
                      <wp:extent cx="71119" cy="639762"/>
                      <wp:effectExtent b="0" l="0" r="0" t="0"/>
                      <wp:wrapNone/>
                      <wp:docPr id="7"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119" cy="639762"/>
                              </a:xfrm>
                              <a:prstGeom prst="rect"/>
                              <a:ln/>
                            </pic:spPr>
                          </pic:pic>
                        </a:graphicData>
                      </a:graphic>
                    </wp:anchor>
                  </w:drawing>
                </mc:Fallback>
              </mc:AlternateContent>
            </w:r>
          </w:p>
          <w:p w:rsidR="00000000" w:rsidDel="00000000" w:rsidP="00000000" w:rsidRDefault="00000000" w:rsidRPr="00000000" w14:paraId="0000015C">
            <w:pPr>
              <w:tabs>
                <w:tab w:val="left" w:leader="none" w:pos="7125"/>
              </w:tabs>
              <w:spacing w:after="280" w:before="28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292100</wp:posOffset>
                      </wp:positionV>
                      <wp:extent cx="71119" cy="206375"/>
                      <wp:effectExtent b="0" l="0" r="0" t="0"/>
                      <wp:wrapNone/>
                      <wp:docPr id="11" name=""/>
                      <a:graphic>
                        <a:graphicData uri="http://schemas.microsoft.com/office/word/2010/wordprocessingShape">
                          <wps:wsp>
                            <wps:cNvSpPr/>
                            <wps:cNvPr id="12" name="Shape 12"/>
                            <wps:spPr>
                              <a:xfrm>
                                <a:off x="5323141" y="3689513"/>
                                <a:ext cx="45719" cy="180975"/>
                              </a:xfrm>
                              <a:prstGeom prst="downArrow">
                                <a:avLst>
                                  <a:gd fmla="val 50000" name="adj1"/>
                                  <a:gd fmla="val 50000" name="adj2"/>
                                </a:avLst>
                              </a:prstGeom>
                              <a:solidFill>
                                <a:schemeClr val="accent1"/>
                              </a:solidFill>
                              <a:ln cap="flat" cmpd="sng" w="25400">
                                <a:solidFill>
                                  <a:srgbClr val="A1A1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292100</wp:posOffset>
                      </wp:positionV>
                      <wp:extent cx="71119" cy="206375"/>
                      <wp:effectExtent b="0" l="0" r="0" t="0"/>
                      <wp:wrapNone/>
                      <wp:docPr id="11"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71119" cy="206375"/>
                              </a:xfrm>
                              <a:prstGeom prst="rect"/>
                              <a:ln/>
                            </pic:spPr>
                          </pic:pic>
                        </a:graphicData>
                      </a:graphic>
                    </wp:anchor>
                  </w:drawing>
                </mc:Fallback>
              </mc:AlternateContent>
            </w:r>
          </w:p>
          <w:p w:rsidR="00000000" w:rsidDel="00000000" w:rsidP="00000000" w:rsidRDefault="00000000" w:rsidRPr="00000000" w14:paraId="0000015D">
            <w:pPr>
              <w:tabs>
                <w:tab w:val="left" w:leader="none" w:pos="7125"/>
              </w:tabs>
              <w:spacing w:after="280" w:before="280" w:lineRule="auto"/>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4848225" cy="981075"/>
                      <wp:effectExtent b="0" l="0" r="0" t="0"/>
                      <wp:wrapNone/>
                      <wp:docPr id="21" name=""/>
                      <a:graphic>
                        <a:graphicData uri="http://schemas.microsoft.com/office/word/2010/wordprocessingShape">
                          <wps:wsp>
                            <wps:cNvSpPr/>
                            <wps:cNvPr id="22" name="Shape 22"/>
                            <wps:spPr>
                              <a:xfrm>
                                <a:off x="2940938" y="3308513"/>
                                <a:ext cx="4810125" cy="942975"/>
                              </a:xfrm>
                              <a:prstGeom prst="rect">
                                <a:avLst/>
                              </a:prstGeom>
                              <a:solidFill>
                                <a:schemeClr val="accent1"/>
                              </a:solidFill>
                              <a:ln cap="flat" cmpd="sng" w="38100">
                                <a:solidFill>
                                  <a:srgbClr val="F2F2F2"/>
                                </a:solidFill>
                                <a:prstDash val="solid"/>
                                <a:miter lim="800000"/>
                                <a:headEnd len="sm" w="sm" type="none"/>
                                <a:tailEnd len="sm" w="sm" type="none"/>
                              </a:ln>
                              <a:effectLst>
                                <a:outerShdw rotWithShape="0" algn="ctr" dir="3806097" dist="28398">
                                  <a:srgbClr val="6E6E6E">
                                    <a:alpha val="49803"/>
                                  </a:srgbClr>
                                </a:outerShdw>
                              </a:effectLst>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Complete Accident form HSF1 (found on iShare staff zone/forms) and pass to Health and Safety Officer</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165100</wp:posOffset>
                      </wp:positionV>
                      <wp:extent cx="4848225" cy="981075"/>
                      <wp:effectExtent b="0" l="0" r="0" t="0"/>
                      <wp:wrapNone/>
                      <wp:docPr id="2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4848225" cy="981075"/>
                              </a:xfrm>
                              <a:prstGeom prst="rect"/>
                              <a:ln/>
                            </pic:spPr>
                          </pic:pic>
                        </a:graphicData>
                      </a:graphic>
                    </wp:anchor>
                  </w:drawing>
                </mc:Fallback>
              </mc:AlternateContent>
            </w:r>
          </w:p>
          <w:p w:rsidR="00000000" w:rsidDel="00000000" w:rsidP="00000000" w:rsidRDefault="00000000" w:rsidRPr="00000000" w14:paraId="0000015E">
            <w:pPr>
              <w:tabs>
                <w:tab w:val="left" w:leader="none" w:pos="7125"/>
              </w:tabs>
              <w:spacing w:after="280" w:before="2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tabs>
                <w:tab w:val="left" w:leader="none" w:pos="7125"/>
              </w:tabs>
              <w:spacing w:after="280" w:before="28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pStyle w:val="Heading1"/>
              <w:rPr/>
            </w:pPr>
            <w:bookmarkStart w:colFirst="0" w:colLast="0" w:name="_c6q24lggxwbz" w:id="39"/>
            <w:bookmarkEnd w:id="39"/>
            <w:r w:rsidDel="00000000" w:rsidR="00000000" w:rsidRPr="00000000">
              <w:rPr>
                <w:rtl w:val="0"/>
              </w:rPr>
              <w:t xml:space="preserve">  Appendix 2: Recommended Contents for a Standard First Aid Box. </w:t>
            </w:r>
          </w:p>
        </w:tc>
      </w:tr>
      <w:tr>
        <w:trPr>
          <w:cantSplit w:val="0"/>
          <w:tblHeader w:val="0"/>
        </w:trPr>
        <w:tc>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br w:type="textWrapping"/>
            </w:r>
          </w:p>
          <w:p w:rsidR="00000000" w:rsidDel="00000000" w:rsidP="00000000" w:rsidRDefault="00000000" w:rsidRPr="00000000" w14:paraId="00000162">
            <w:pPr>
              <w:shd w:fill="ffffff" w:val="clea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Contents of British Standard Compliant (BS 8599-1)</w:t>
              <w:br w:type="textWrapping"/>
              <w:t xml:space="preserve">First Aid Kits for the Workplace</w:t>
            </w:r>
          </w:p>
          <w:tbl>
            <w:tblPr>
              <w:tblStyle w:val="Table4"/>
              <w:tblW w:w="7500.0" w:type="dxa"/>
              <w:jc w:val="left"/>
              <w:tblInd w:w="935.0" w:type="dxa"/>
              <w:tblBorders>
                <w:top w:color="000000" w:space="0" w:sz="4" w:val="single"/>
                <w:left w:color="000000" w:space="0" w:sz="4" w:val="single"/>
                <w:bottom w:color="000000" w:space="0" w:sz="4" w:val="single"/>
                <w:right w:color="000000" w:space="0" w:sz="4" w:val="single"/>
              </w:tblBorders>
              <w:tblLayout w:type="fixed"/>
              <w:tblLook w:val="0400"/>
            </w:tblPr>
            <w:tblGrid>
              <w:gridCol w:w="3445"/>
              <w:gridCol w:w="962"/>
              <w:gridCol w:w="1214"/>
              <w:gridCol w:w="895"/>
              <w:gridCol w:w="984"/>
              <w:tblGridChange w:id="0">
                <w:tblGrid>
                  <w:gridCol w:w="3445"/>
                  <w:gridCol w:w="962"/>
                  <w:gridCol w:w="1214"/>
                  <w:gridCol w:w="895"/>
                  <w:gridCol w:w="984"/>
                </w:tblGrid>
              </w:tblGridChange>
            </w:tblGrid>
            <w:tr>
              <w:trPr>
                <w:cantSplit w:val="0"/>
                <w:tblHeader w:val="0"/>
              </w:trPr>
              <w:tc>
                <w:tcPr>
                  <w:vAlign w:val="center"/>
                </w:tcPr>
                <w:p w:rsidR="00000000" w:rsidDel="00000000" w:rsidP="00000000" w:rsidRDefault="00000000" w:rsidRPr="00000000" w14:paraId="00000163">
                  <w:pPr>
                    <w:spacing w:after="0" w:line="24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Contents</w:t>
                  </w:r>
                  <w:r w:rsidDel="00000000" w:rsidR="00000000" w:rsidRPr="00000000">
                    <w:rPr>
                      <w:rtl w:val="0"/>
                    </w:rPr>
                  </w:r>
                </w:p>
              </w:tc>
              <w:tc>
                <w:tcPr>
                  <w:vAlign w:val="center"/>
                </w:tcPr>
                <w:p w:rsidR="00000000" w:rsidDel="00000000" w:rsidP="00000000" w:rsidRDefault="00000000" w:rsidRPr="00000000" w14:paraId="00000164">
                  <w:pPr>
                    <w:spacing w:after="0" w:line="240" w:lineRule="auto"/>
                    <w:jc w:val="center"/>
                    <w:rPr>
                      <w:rFonts w:ascii="Arial" w:cs="Arial" w:eastAsia="Arial" w:hAnsi="Arial"/>
                      <w:sz w:val="24"/>
                      <w:szCs w:val="24"/>
                    </w:rPr>
                  </w:pPr>
                  <w:hyperlink r:id="rId8">
                    <w:r w:rsidDel="00000000" w:rsidR="00000000" w:rsidRPr="00000000">
                      <w:rPr>
                        <w:rFonts w:ascii="Arial" w:cs="Arial" w:eastAsia="Arial" w:hAnsi="Arial"/>
                        <w:b w:val="1"/>
                        <w:sz w:val="24"/>
                        <w:szCs w:val="24"/>
                        <w:u w:val="single"/>
                        <w:rtl w:val="0"/>
                      </w:rPr>
                      <w:t xml:space="preserve">Small</w:t>
                    </w:r>
                  </w:hyperlink>
                  <w:r w:rsidDel="00000000" w:rsidR="00000000" w:rsidRPr="00000000">
                    <w:rPr>
                      <w:rFonts w:ascii="Arial" w:cs="Arial" w:eastAsia="Arial" w:hAnsi="Arial"/>
                      <w:b w:val="1"/>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165">
                  <w:pPr>
                    <w:spacing w:after="0" w:line="240" w:lineRule="auto"/>
                    <w:jc w:val="center"/>
                    <w:rPr>
                      <w:rFonts w:ascii="Arial" w:cs="Arial" w:eastAsia="Arial" w:hAnsi="Arial"/>
                      <w:sz w:val="24"/>
                      <w:szCs w:val="24"/>
                    </w:rPr>
                  </w:pPr>
                  <w:hyperlink r:id="rId9">
                    <w:r w:rsidDel="00000000" w:rsidR="00000000" w:rsidRPr="00000000">
                      <w:rPr>
                        <w:rFonts w:ascii="Arial" w:cs="Arial" w:eastAsia="Arial" w:hAnsi="Arial"/>
                        <w:b w:val="1"/>
                        <w:sz w:val="24"/>
                        <w:szCs w:val="24"/>
                        <w:u w:val="single"/>
                        <w:rtl w:val="0"/>
                      </w:rPr>
                      <w:t xml:space="preserve">Medium</w:t>
                    </w:r>
                  </w:hyperlink>
                  <w:r w:rsidDel="00000000" w:rsidR="00000000" w:rsidRPr="00000000">
                    <w:rPr>
                      <w:rtl w:val="0"/>
                    </w:rPr>
                  </w:r>
                </w:p>
              </w:tc>
              <w:tc>
                <w:tcPr>
                  <w:vAlign w:val="center"/>
                </w:tcPr>
                <w:p w:rsidR="00000000" w:rsidDel="00000000" w:rsidP="00000000" w:rsidRDefault="00000000" w:rsidRPr="00000000" w14:paraId="00000166">
                  <w:pPr>
                    <w:spacing w:after="0" w:line="240" w:lineRule="auto"/>
                    <w:jc w:val="center"/>
                    <w:rPr>
                      <w:rFonts w:ascii="Arial" w:cs="Arial" w:eastAsia="Arial" w:hAnsi="Arial"/>
                      <w:sz w:val="24"/>
                      <w:szCs w:val="24"/>
                    </w:rPr>
                  </w:pPr>
                  <w:hyperlink r:id="rId10">
                    <w:r w:rsidDel="00000000" w:rsidR="00000000" w:rsidRPr="00000000">
                      <w:rPr>
                        <w:rFonts w:ascii="Arial" w:cs="Arial" w:eastAsia="Arial" w:hAnsi="Arial"/>
                        <w:b w:val="1"/>
                        <w:sz w:val="24"/>
                        <w:szCs w:val="24"/>
                        <w:u w:val="single"/>
                        <w:rtl w:val="0"/>
                      </w:rPr>
                      <w:t xml:space="preserve">Large</w:t>
                    </w:r>
                  </w:hyperlink>
                  <w:r w:rsidDel="00000000" w:rsidR="00000000" w:rsidRPr="00000000">
                    <w:rPr>
                      <w:rtl w:val="0"/>
                    </w:rPr>
                  </w:r>
                </w:p>
              </w:tc>
              <w:tc>
                <w:tcPr>
                  <w:vAlign w:val="center"/>
                </w:tcPr>
                <w:p w:rsidR="00000000" w:rsidDel="00000000" w:rsidP="00000000" w:rsidRDefault="00000000" w:rsidRPr="00000000" w14:paraId="00000167">
                  <w:pPr>
                    <w:spacing w:after="0" w:line="240" w:lineRule="auto"/>
                    <w:jc w:val="center"/>
                    <w:rPr>
                      <w:rFonts w:ascii="Arial" w:cs="Arial" w:eastAsia="Arial" w:hAnsi="Arial"/>
                      <w:sz w:val="24"/>
                      <w:szCs w:val="24"/>
                    </w:rPr>
                  </w:pPr>
                  <w:hyperlink r:id="rId11">
                    <w:r w:rsidDel="00000000" w:rsidR="00000000" w:rsidRPr="00000000">
                      <w:rPr>
                        <w:rFonts w:ascii="Arial" w:cs="Arial" w:eastAsia="Arial" w:hAnsi="Arial"/>
                        <w:b w:val="1"/>
                        <w:sz w:val="24"/>
                        <w:szCs w:val="24"/>
                        <w:u w:val="single"/>
                        <w:rtl w:val="0"/>
                      </w:rPr>
                      <w:t xml:space="preserve">Travel</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16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 guidance leaflet</w:t>
                  </w:r>
                </w:p>
              </w:tc>
              <w:tc>
                <w:tcPr>
                  <w:vAlign w:val="center"/>
                </w:tcPr>
                <w:p w:rsidR="00000000" w:rsidDel="00000000" w:rsidP="00000000" w:rsidRDefault="00000000" w:rsidRPr="00000000" w14:paraId="0000016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6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6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6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6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Medium sterile dressing</w:t>
                  </w:r>
                </w:p>
              </w:tc>
              <w:tc>
                <w:tcPr>
                  <w:vAlign w:val="center"/>
                </w:tcPr>
                <w:p w:rsidR="00000000" w:rsidDel="00000000" w:rsidP="00000000" w:rsidRDefault="00000000" w:rsidRPr="00000000" w14:paraId="0000016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16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vAlign w:val="center"/>
                </w:tcPr>
                <w:p w:rsidR="00000000" w:rsidDel="00000000" w:rsidP="00000000" w:rsidRDefault="00000000" w:rsidRPr="00000000" w14:paraId="0000017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vAlign w:val="center"/>
                </w:tcPr>
                <w:p w:rsidR="00000000" w:rsidDel="00000000" w:rsidP="00000000" w:rsidRDefault="00000000" w:rsidRPr="00000000" w14:paraId="0000017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Large sterile dressing</w:t>
                  </w:r>
                </w:p>
              </w:tc>
              <w:tc>
                <w:tcPr>
                  <w:vAlign w:val="center"/>
                </w:tcPr>
                <w:p w:rsidR="00000000" w:rsidDel="00000000" w:rsidP="00000000" w:rsidRDefault="00000000" w:rsidRPr="00000000" w14:paraId="0000017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7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7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7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Triangular dressing</w:t>
                  </w:r>
                </w:p>
              </w:tc>
              <w:tc>
                <w:tcPr>
                  <w:vAlign w:val="center"/>
                </w:tcPr>
                <w:p w:rsidR="00000000" w:rsidDel="00000000" w:rsidP="00000000" w:rsidRDefault="00000000" w:rsidRPr="00000000" w14:paraId="0000017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7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17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1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r>
            <w:tr>
              <w:trPr>
                <w:cantSplit w:val="0"/>
                <w:tblHeader w:val="0"/>
              </w:trPr>
              <w:tc>
                <w:tcPr>
                  <w:vAlign w:val="center"/>
                </w:tcPr>
                <w:p w:rsidR="00000000" w:rsidDel="00000000" w:rsidP="00000000" w:rsidRDefault="00000000" w:rsidRPr="00000000" w14:paraId="000001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Safety pins</w:t>
                  </w:r>
                </w:p>
              </w:tc>
              <w:tc>
                <w:tcPr>
                  <w:vAlign w:val="center"/>
                </w:tcPr>
                <w:p w:rsidR="00000000" w:rsidDel="00000000" w:rsidP="00000000" w:rsidRDefault="00000000" w:rsidRPr="00000000" w14:paraId="0000017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vAlign w:val="center"/>
                </w:tcPr>
                <w:p w:rsidR="00000000" w:rsidDel="00000000" w:rsidP="00000000" w:rsidRDefault="00000000" w:rsidRPr="00000000" w14:paraId="0000017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c>
                <w:tcPr>
                  <w:vAlign w:val="center"/>
                </w:tcPr>
                <w:p w:rsidR="00000000" w:rsidDel="00000000" w:rsidP="00000000" w:rsidRDefault="00000000" w:rsidRPr="00000000" w14:paraId="0000017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24</w:t>
                  </w:r>
                </w:p>
              </w:tc>
              <w:tc>
                <w:tcPr>
                  <w:vAlign w:val="center"/>
                </w:tcPr>
                <w:p w:rsidR="00000000" w:rsidDel="00000000" w:rsidP="00000000" w:rsidRDefault="00000000" w:rsidRPr="00000000" w14:paraId="0000018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12</w:t>
                  </w:r>
                </w:p>
              </w:tc>
            </w:tr>
            <w:tr>
              <w:trPr>
                <w:cantSplit w:val="0"/>
                <w:tblHeader w:val="0"/>
              </w:trPr>
              <w:tc>
                <w:tcPr>
                  <w:vAlign w:val="center"/>
                </w:tcPr>
                <w:p w:rsidR="00000000" w:rsidDel="00000000" w:rsidP="00000000" w:rsidRDefault="00000000" w:rsidRPr="00000000" w14:paraId="0000018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Eye dressing</w:t>
                  </w:r>
                </w:p>
              </w:tc>
              <w:tc>
                <w:tcPr>
                  <w:vAlign w:val="center"/>
                </w:tcPr>
                <w:p w:rsidR="00000000" w:rsidDel="00000000" w:rsidP="00000000" w:rsidRDefault="00000000" w:rsidRPr="00000000" w14:paraId="0000018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8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18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vAlign w:val="center"/>
                </w:tcPr>
                <w:p w:rsidR="00000000" w:rsidDel="00000000" w:rsidP="00000000" w:rsidRDefault="00000000" w:rsidRPr="00000000" w14:paraId="0000018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w:t>
                  </w:r>
                </w:p>
              </w:tc>
            </w:tr>
            <w:tr>
              <w:trPr>
                <w:cantSplit w:val="0"/>
                <w:tblHeader w:val="0"/>
              </w:trPr>
              <w:tc>
                <w:tcPr>
                  <w:vAlign w:val="center"/>
                </w:tcPr>
                <w:p w:rsidR="00000000" w:rsidDel="00000000" w:rsidP="00000000" w:rsidRDefault="00000000" w:rsidRPr="00000000" w14:paraId="000001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Adhesive dressings</w:t>
                  </w:r>
                </w:p>
              </w:tc>
              <w:tc>
                <w:tcPr>
                  <w:vAlign w:val="center"/>
                </w:tcPr>
                <w:p w:rsidR="00000000" w:rsidDel="00000000" w:rsidP="00000000" w:rsidRDefault="00000000" w:rsidRPr="00000000" w14:paraId="0000018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14:paraId="0000018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vAlign w:val="center"/>
                </w:tcPr>
                <w:p w:rsidR="00000000" w:rsidDel="00000000" w:rsidP="00000000" w:rsidRDefault="00000000" w:rsidRPr="00000000" w14:paraId="0000018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100</w:t>
                  </w:r>
                </w:p>
              </w:tc>
              <w:tc>
                <w:tcPr>
                  <w:vAlign w:val="center"/>
                </w:tcPr>
                <w:p w:rsidR="00000000" w:rsidDel="00000000" w:rsidP="00000000" w:rsidRDefault="00000000" w:rsidRPr="00000000" w14:paraId="0000018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r>
            <w:tr>
              <w:trPr>
                <w:cantSplit w:val="0"/>
                <w:tblHeader w:val="0"/>
              </w:trPr>
              <w:tc>
                <w:tcPr>
                  <w:vAlign w:val="center"/>
                </w:tcPr>
                <w:p w:rsidR="00000000" w:rsidDel="00000000" w:rsidP="00000000" w:rsidRDefault="00000000" w:rsidRPr="00000000" w14:paraId="0000018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Sterile wet wipe</w:t>
                  </w:r>
                </w:p>
              </w:tc>
              <w:tc>
                <w:tcPr>
                  <w:vAlign w:val="center"/>
                </w:tcPr>
                <w:p w:rsidR="00000000" w:rsidDel="00000000" w:rsidP="00000000" w:rsidRDefault="00000000" w:rsidRPr="00000000" w14:paraId="0000018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vAlign w:val="center"/>
                </w:tcPr>
                <w:p w:rsidR="00000000" w:rsidDel="00000000" w:rsidP="00000000" w:rsidRDefault="00000000" w:rsidRPr="00000000" w14:paraId="0000018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30</w:t>
                  </w:r>
                </w:p>
              </w:tc>
              <w:tc>
                <w:tcPr>
                  <w:vAlign w:val="center"/>
                </w:tcPr>
                <w:p w:rsidR="00000000" w:rsidDel="00000000" w:rsidP="00000000" w:rsidRDefault="00000000" w:rsidRPr="00000000" w14:paraId="0000018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40</w:t>
                  </w:r>
                </w:p>
              </w:tc>
              <w:tc>
                <w:tcPr>
                  <w:vAlign w:val="center"/>
                </w:tcPr>
                <w:p w:rsidR="00000000" w:rsidDel="00000000" w:rsidP="00000000" w:rsidRDefault="00000000" w:rsidRPr="00000000" w14:paraId="0000018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4</w:t>
                  </w:r>
                </w:p>
              </w:tc>
            </w:tr>
            <w:tr>
              <w:trPr>
                <w:cantSplit w:val="0"/>
                <w:tblHeader w:val="0"/>
              </w:trPr>
              <w:tc>
                <w:tcPr>
                  <w:vAlign w:val="center"/>
                </w:tcPr>
                <w:p w:rsidR="00000000" w:rsidDel="00000000" w:rsidP="00000000" w:rsidRDefault="00000000" w:rsidRPr="00000000" w14:paraId="0000019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Microporous tape</w:t>
                  </w:r>
                </w:p>
              </w:tc>
              <w:tc>
                <w:tcPr>
                  <w:vAlign w:val="center"/>
                </w:tcPr>
                <w:p w:rsidR="00000000" w:rsidDel="00000000" w:rsidP="00000000" w:rsidRDefault="00000000" w:rsidRPr="00000000" w14:paraId="0000019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9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9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9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w:t>
                  </w:r>
                </w:p>
              </w:tc>
            </w:tr>
            <w:tr>
              <w:trPr>
                <w:cantSplit w:val="0"/>
                <w:tblHeader w:val="0"/>
              </w:trPr>
              <w:tc>
                <w:tcPr>
                  <w:vAlign w:val="center"/>
                </w:tcPr>
                <w:p w:rsidR="00000000" w:rsidDel="00000000" w:rsidP="00000000" w:rsidRDefault="00000000" w:rsidRPr="00000000" w14:paraId="0000019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Nitrile gloves - pair</w:t>
                  </w:r>
                </w:p>
              </w:tc>
              <w:tc>
                <w:tcPr>
                  <w:vAlign w:val="center"/>
                </w:tcPr>
                <w:p w:rsidR="00000000" w:rsidDel="00000000" w:rsidP="00000000" w:rsidRDefault="00000000" w:rsidRPr="00000000" w14:paraId="0000019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vAlign w:val="center"/>
                </w:tcPr>
                <w:p w:rsidR="00000000" w:rsidDel="00000000" w:rsidP="00000000" w:rsidRDefault="00000000" w:rsidRPr="00000000" w14:paraId="0000019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9</w:t>
                  </w:r>
                </w:p>
              </w:tc>
              <w:tc>
                <w:tcPr>
                  <w:vAlign w:val="center"/>
                </w:tcPr>
                <w:p w:rsidR="00000000" w:rsidDel="00000000" w:rsidP="00000000" w:rsidRDefault="00000000" w:rsidRPr="00000000" w14:paraId="0000019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12</w:t>
                  </w:r>
                </w:p>
              </w:tc>
              <w:tc>
                <w:tcPr>
                  <w:vAlign w:val="center"/>
                </w:tcPr>
                <w:p w:rsidR="00000000" w:rsidDel="00000000" w:rsidP="00000000" w:rsidRDefault="00000000" w:rsidRPr="00000000" w14:paraId="0000019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9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Face shield</w:t>
                  </w:r>
                </w:p>
              </w:tc>
              <w:tc>
                <w:tcPr>
                  <w:vAlign w:val="center"/>
                </w:tcPr>
                <w:p w:rsidR="00000000" w:rsidDel="00000000" w:rsidP="00000000" w:rsidRDefault="00000000" w:rsidRPr="00000000" w14:paraId="0000019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w:t>
                  </w:r>
                </w:p>
              </w:tc>
              <w:tc>
                <w:tcPr>
                  <w:vAlign w:val="center"/>
                </w:tcPr>
                <w:p w:rsidR="00000000" w:rsidDel="00000000" w:rsidP="00000000" w:rsidRDefault="00000000" w:rsidRPr="00000000" w14:paraId="0000019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2</w:t>
                  </w:r>
                </w:p>
              </w:tc>
              <w:tc>
                <w:tcPr>
                  <w:vAlign w:val="center"/>
                </w:tcPr>
                <w:p w:rsidR="00000000" w:rsidDel="00000000" w:rsidP="00000000" w:rsidRDefault="00000000" w:rsidRPr="00000000" w14:paraId="0000019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19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w:t>
                  </w:r>
                </w:p>
              </w:tc>
            </w:tr>
            <w:tr>
              <w:trPr>
                <w:cantSplit w:val="0"/>
                <w:tblHeader w:val="0"/>
              </w:trPr>
              <w:tc>
                <w:tcPr>
                  <w:vAlign w:val="center"/>
                </w:tcPr>
                <w:p w:rsidR="00000000" w:rsidDel="00000000" w:rsidP="00000000" w:rsidRDefault="00000000" w:rsidRPr="00000000" w14:paraId="0000019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Foil blanket</w:t>
                  </w:r>
                </w:p>
              </w:tc>
              <w:tc>
                <w:tcPr>
                  <w:vAlign w:val="center"/>
                </w:tcPr>
                <w:p w:rsidR="00000000" w:rsidDel="00000000" w:rsidP="00000000" w:rsidRDefault="00000000" w:rsidRPr="00000000" w14:paraId="000001A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A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A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1A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A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Burn dressing 10 x 10cm</w:t>
                  </w:r>
                </w:p>
              </w:tc>
              <w:tc>
                <w:tcPr>
                  <w:vAlign w:val="center"/>
                </w:tcPr>
                <w:p w:rsidR="00000000" w:rsidDel="00000000" w:rsidP="00000000" w:rsidRDefault="00000000" w:rsidRPr="00000000" w14:paraId="000001A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A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A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2</w:t>
                  </w:r>
                </w:p>
              </w:tc>
              <w:tc>
                <w:tcPr>
                  <w:vAlign w:val="center"/>
                </w:tcPr>
                <w:p w:rsidR="00000000" w:rsidDel="00000000" w:rsidP="00000000" w:rsidRDefault="00000000" w:rsidRPr="00000000" w14:paraId="000001A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Clothing shears</w:t>
                  </w:r>
                </w:p>
              </w:tc>
              <w:tc>
                <w:tcPr>
                  <w:vAlign w:val="center"/>
                </w:tcPr>
                <w:p w:rsidR="00000000" w:rsidDel="00000000" w:rsidP="00000000" w:rsidRDefault="00000000" w:rsidRPr="00000000" w14:paraId="000001A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A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A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w:t>
                  </w:r>
                </w:p>
              </w:tc>
              <w:tc>
                <w:tcPr>
                  <w:vAlign w:val="center"/>
                </w:tcPr>
                <w:p w:rsidR="00000000" w:rsidDel="00000000" w:rsidP="00000000" w:rsidRDefault="00000000" w:rsidRPr="00000000" w14:paraId="000001A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A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Conforming bandage</w:t>
                  </w:r>
                </w:p>
              </w:tc>
              <w:tc>
                <w:tcPr>
                  <w:vAlign w:val="center"/>
                </w:tcPr>
                <w:p w:rsidR="00000000" w:rsidDel="00000000" w:rsidP="00000000" w:rsidRDefault="00000000" w:rsidRPr="00000000" w14:paraId="000001A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1</w:t>
                  </w:r>
                </w:p>
              </w:tc>
              <w:tc>
                <w:tcPr>
                  <w:vAlign w:val="center"/>
                </w:tcPr>
                <w:p w:rsidR="00000000" w:rsidDel="00000000" w:rsidP="00000000" w:rsidRDefault="00000000" w:rsidRPr="00000000" w14:paraId="000001B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B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B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r>
              <w:trPr>
                <w:cantSplit w:val="0"/>
                <w:tblHeader w:val="0"/>
              </w:trPr>
              <w:tc>
                <w:tcPr>
                  <w:vAlign w:val="center"/>
                </w:tcPr>
                <w:p w:rsidR="00000000" w:rsidDel="00000000" w:rsidP="00000000" w:rsidRDefault="00000000" w:rsidRPr="00000000" w14:paraId="000001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Finger dressing</w:t>
                  </w:r>
                </w:p>
              </w:tc>
              <w:tc>
                <w:tcPr>
                  <w:vAlign w:val="center"/>
                </w:tcPr>
                <w:p w:rsidR="00000000" w:rsidDel="00000000" w:rsidP="00000000" w:rsidRDefault="00000000" w:rsidRPr="00000000" w14:paraId="000001B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B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vAlign w:val="center"/>
                </w:tcPr>
                <w:p w:rsidR="00000000" w:rsidDel="00000000" w:rsidP="00000000" w:rsidRDefault="00000000" w:rsidRPr="00000000" w14:paraId="000001B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4</w:t>
                  </w:r>
                </w:p>
              </w:tc>
              <w:tc>
                <w:tcPr>
                  <w:vAlign w:val="center"/>
                </w:tcPr>
                <w:p w:rsidR="00000000" w:rsidDel="00000000" w:rsidP="00000000" w:rsidRDefault="00000000" w:rsidRPr="00000000" w14:paraId="000001B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cantSplit w:val="0"/>
                <w:tblHeader w:val="0"/>
              </w:trPr>
              <w:tc>
                <w:tcPr>
                  <w:vAlign w:val="center"/>
                </w:tcPr>
                <w:p w:rsidR="00000000" w:rsidDel="00000000" w:rsidP="00000000" w:rsidRDefault="00000000" w:rsidRPr="00000000" w14:paraId="000001B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Sterile eyewash 250ml</w:t>
                  </w:r>
                </w:p>
              </w:tc>
              <w:tc>
                <w:tcPr>
                  <w:vAlign w:val="center"/>
                </w:tcPr>
                <w:p w:rsidR="00000000" w:rsidDel="00000000" w:rsidP="00000000" w:rsidRDefault="00000000" w:rsidRPr="00000000" w14:paraId="000001B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0</w:t>
                  </w:r>
                </w:p>
              </w:tc>
              <w:tc>
                <w:tcPr>
                  <w:vAlign w:val="center"/>
                </w:tcPr>
                <w:p w:rsidR="00000000" w:rsidDel="00000000" w:rsidP="00000000" w:rsidRDefault="00000000" w:rsidRPr="00000000" w14:paraId="000001B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B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B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r>
          </w:tbl>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rPr>
                <w:rFonts w:ascii="Arial" w:cs="Arial" w:eastAsia="Arial" w:hAnsi="Arial"/>
                <w:sz w:val="24"/>
                <w:szCs w:val="24"/>
              </w:rPr>
            </w:pPr>
            <w:r w:rsidDel="00000000" w:rsidR="00000000" w:rsidRPr="00000000">
              <w:rPr>
                <w:rFonts w:ascii="Arial" w:cs="Arial" w:eastAsia="Arial" w:hAnsi="Arial"/>
                <w:sz w:val="24"/>
                <w:szCs w:val="24"/>
                <w:rtl w:val="0"/>
              </w:rPr>
              <w:t xml:space="preserve">The size of the first aid box and its contents must be risk assessed for the activities and the number of staff in that area.</w:t>
            </w:r>
          </w:p>
          <w:p w:rsidR="00000000" w:rsidDel="00000000" w:rsidP="00000000" w:rsidRDefault="00000000" w:rsidRPr="00000000" w14:paraId="000001B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List of special items that should be considered for inclusion in the first-aid room </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Disposable apron</w:t>
            </w:r>
          </w:p>
          <w:p w:rsidR="00000000" w:rsidDel="00000000" w:rsidP="00000000" w:rsidRDefault="00000000" w:rsidRPr="00000000" w14:paraId="000001C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blankets</w:t>
            </w:r>
          </w:p>
          <w:p w:rsidR="00000000" w:rsidDel="00000000" w:rsidP="00000000" w:rsidRDefault="00000000" w:rsidRPr="00000000" w14:paraId="000001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6" w:right="0" w:hanging="284"/>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Cold packs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5">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Adhesive plasters for catering</w:t>
            </w:r>
            <w:r w:rsidDel="00000000" w:rsidR="00000000" w:rsidRPr="00000000">
              <w:rPr>
                <w:rtl w:val="0"/>
              </w:rPr>
            </w:r>
          </w:p>
          <w:p w:rsidR="00000000" w:rsidDel="00000000" w:rsidP="00000000" w:rsidRDefault="00000000" w:rsidRPr="00000000" w14:paraId="000001C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Plasters available in food preparation areas must be of the high visibility (blue) type. </w:t>
            </w:r>
          </w:p>
        </w:tc>
      </w:tr>
      <w:tr>
        <w:trPr>
          <w:cantSplit w:val="0"/>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8">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9">
      <w:pPr>
        <w:pStyle w:val="Heading1"/>
        <w:rPr/>
      </w:pPr>
      <w:bookmarkStart w:colFirst="0" w:colLast="0" w:name="_m35tm0y6a5pt" w:id="40"/>
      <w:bookmarkEnd w:id="40"/>
      <w:r w:rsidDel="00000000" w:rsidR="00000000" w:rsidRPr="00000000">
        <w:rPr>
          <w:rtl w:val="0"/>
        </w:rPr>
        <w:t xml:space="preserve">Appendix 3: Advice to First Aiders</w:t>
      </w:r>
    </w:p>
    <w:p w:rsidR="00000000" w:rsidDel="00000000" w:rsidP="00000000" w:rsidRDefault="00000000" w:rsidRPr="00000000" w14:paraId="000001C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Responsibilities with regards to staff, students and authorised visitors</w:t>
      </w:r>
    </w:p>
    <w:p w:rsidR="00000000" w:rsidDel="00000000" w:rsidP="00000000" w:rsidRDefault="00000000" w:rsidRPr="00000000" w14:paraId="000001CC">
      <w:pPr>
        <w:rPr>
          <w:rFonts w:ascii="Arial" w:cs="Arial" w:eastAsia="Arial" w:hAnsi="Arial"/>
          <w:sz w:val="24"/>
          <w:szCs w:val="24"/>
        </w:rPr>
      </w:pPr>
      <w:r w:rsidDel="00000000" w:rsidR="00000000" w:rsidRPr="00000000">
        <w:rPr>
          <w:rFonts w:ascii="Arial" w:cs="Arial" w:eastAsia="Arial" w:hAnsi="Arial"/>
          <w:sz w:val="24"/>
          <w:szCs w:val="24"/>
          <w:rtl w:val="0"/>
        </w:rPr>
        <w:t xml:space="preserve">You are expected:</w:t>
      </w:r>
    </w:p>
    <w:p w:rsidR="00000000" w:rsidDel="00000000" w:rsidP="00000000" w:rsidRDefault="00000000" w:rsidRPr="00000000" w14:paraId="000001CD">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be available to attend to any member of staff or student requiring first aid.</w:t>
      </w:r>
    </w:p>
    <w:p w:rsidR="00000000" w:rsidDel="00000000" w:rsidP="00000000" w:rsidRDefault="00000000" w:rsidRPr="00000000" w14:paraId="000001CE">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assess the situation quickly and summon appropriate help.</w:t>
      </w:r>
    </w:p>
    <w:p w:rsidR="00000000" w:rsidDel="00000000" w:rsidP="00000000" w:rsidRDefault="00000000" w:rsidRPr="00000000" w14:paraId="000001CF">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identify, as far as possible, the injury or nature of the illness affecting a casualty.</w:t>
      </w:r>
    </w:p>
    <w:p w:rsidR="00000000" w:rsidDel="00000000" w:rsidP="00000000" w:rsidRDefault="00000000" w:rsidRPr="00000000" w14:paraId="000001D0">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give early, appropriate, and adequate treatment in a sensible order of priority</w:t>
      </w:r>
    </w:p>
    <w:p w:rsidR="00000000" w:rsidDel="00000000" w:rsidP="00000000" w:rsidRDefault="00000000" w:rsidRPr="00000000" w14:paraId="000001D1">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arrange for the removal of the casualty to hospital, to the care of a doctor, or home</w:t>
      </w:r>
    </w:p>
    <w:p w:rsidR="00000000" w:rsidDel="00000000" w:rsidP="00000000" w:rsidRDefault="00000000" w:rsidRPr="00000000" w14:paraId="000001D2">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remain with a casualty until handing him or her over to an appropriate person</w:t>
      </w:r>
    </w:p>
    <w:p w:rsidR="00000000" w:rsidDel="00000000" w:rsidP="00000000" w:rsidRDefault="00000000" w:rsidRPr="00000000" w14:paraId="000001D3">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make and pass on a report and give further help if required</w:t>
      </w:r>
    </w:p>
    <w:p w:rsidR="00000000" w:rsidDel="00000000" w:rsidP="00000000" w:rsidRDefault="00000000" w:rsidRPr="00000000" w14:paraId="000001D4">
      <w:pPr>
        <w:numPr>
          <w:ilvl w:val="0"/>
          <w:numId w:val="7"/>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To only use first aid equipment that has been supplied by the College.</w:t>
      </w:r>
    </w:p>
    <w:p w:rsidR="00000000" w:rsidDel="00000000" w:rsidP="00000000" w:rsidRDefault="00000000" w:rsidRPr="00000000" w14:paraId="000001D5">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all other persons:</w:t>
      </w:r>
    </w:p>
    <w:p w:rsidR="00000000" w:rsidDel="00000000" w:rsidP="00000000" w:rsidRDefault="00000000" w:rsidRPr="00000000" w14:paraId="000001D7">
      <w:pPr>
        <w:numPr>
          <w:ilvl w:val="0"/>
          <w:numId w:val="8"/>
        </w:numPr>
        <w:spacing w:after="0" w:line="240" w:lineRule="auto"/>
        <w:ind w:left="714" w:hanging="357"/>
        <w:rPr>
          <w:sz w:val="24"/>
          <w:szCs w:val="24"/>
        </w:rPr>
      </w:pPr>
      <w:r w:rsidDel="00000000" w:rsidR="00000000" w:rsidRPr="00000000">
        <w:rPr>
          <w:rFonts w:ascii="Arial" w:cs="Arial" w:eastAsia="Arial" w:hAnsi="Arial"/>
          <w:sz w:val="24"/>
          <w:szCs w:val="24"/>
          <w:rtl w:val="0"/>
        </w:rPr>
        <w:t xml:space="preserve">There is no legal obligation under the First Aid regulations for an employer to provide first aid facilities for the public.</w:t>
      </w:r>
    </w:p>
    <w:p w:rsidR="00000000" w:rsidDel="00000000" w:rsidP="00000000" w:rsidRDefault="00000000" w:rsidRPr="00000000" w14:paraId="000001D8">
      <w:pPr>
        <w:numPr>
          <w:ilvl w:val="0"/>
          <w:numId w:val="8"/>
        </w:numPr>
        <w:spacing w:after="0" w:line="240" w:lineRule="auto"/>
        <w:ind w:left="714" w:hanging="357"/>
        <w:rPr>
          <w:sz w:val="24"/>
          <w:szCs w:val="24"/>
        </w:rPr>
      </w:pPr>
      <w:r w:rsidDel="00000000" w:rsidR="00000000" w:rsidRPr="00000000">
        <w:rPr>
          <w:rFonts w:ascii="Arial" w:cs="Arial" w:eastAsia="Arial" w:hAnsi="Arial"/>
          <w:sz w:val="24"/>
          <w:szCs w:val="24"/>
          <w:rtl w:val="0"/>
        </w:rPr>
        <w:t xml:space="preserve">As a trained first aider you can, when at work, treat a member of the public if you feel it is safe to do so.</w:t>
      </w:r>
    </w:p>
    <w:p w:rsidR="00000000" w:rsidDel="00000000" w:rsidP="00000000" w:rsidRDefault="00000000" w:rsidRPr="00000000" w14:paraId="000001D9">
      <w:pPr>
        <w:numPr>
          <w:ilvl w:val="0"/>
          <w:numId w:val="8"/>
        </w:numPr>
        <w:spacing w:after="0" w:line="240" w:lineRule="auto"/>
        <w:ind w:left="714" w:hanging="357"/>
        <w:rPr>
          <w:sz w:val="24"/>
          <w:szCs w:val="24"/>
        </w:rPr>
      </w:pPr>
      <w:r w:rsidDel="00000000" w:rsidR="00000000" w:rsidRPr="00000000">
        <w:rPr>
          <w:rFonts w:ascii="Arial" w:cs="Arial" w:eastAsia="Arial" w:hAnsi="Arial"/>
          <w:sz w:val="24"/>
          <w:szCs w:val="24"/>
          <w:rtl w:val="0"/>
        </w:rPr>
        <w:t xml:space="preserve">When at work you can use any of the first aid equipment supplied for the workplace in the treatment of a member of the public.</w:t>
      </w:r>
    </w:p>
    <w:p w:rsidR="00000000" w:rsidDel="00000000" w:rsidP="00000000" w:rsidRDefault="00000000" w:rsidRPr="00000000" w14:paraId="000001DA">
      <w:pPr>
        <w:spacing w:after="0" w:line="240" w:lineRule="auto"/>
        <w:ind w:left="714"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D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Guidelines for first aiders</w:t>
      </w:r>
    </w:p>
    <w:p w:rsidR="00000000" w:rsidDel="00000000" w:rsidP="00000000" w:rsidRDefault="00000000" w:rsidRPr="00000000" w14:paraId="000001DC">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Only treat a casualty if you feel it is safe to do so</w:t>
      </w:r>
    </w:p>
    <w:p w:rsidR="00000000" w:rsidDel="00000000" w:rsidP="00000000" w:rsidRDefault="00000000" w:rsidRPr="00000000" w14:paraId="000001DD">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Whenever possible examine a casualty in the presence of a witness</w:t>
      </w:r>
    </w:p>
    <w:p w:rsidR="00000000" w:rsidDel="00000000" w:rsidP="00000000" w:rsidRDefault="00000000" w:rsidRPr="00000000" w14:paraId="000001DE">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Introduce yourself and explain what you are doing at each stage.</w:t>
      </w:r>
    </w:p>
    <w:p w:rsidR="00000000" w:rsidDel="00000000" w:rsidP="00000000" w:rsidRDefault="00000000" w:rsidRPr="00000000" w14:paraId="000001DF">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Whenever possible get the casualty to loosen his or her own clothing, remove jewellery, empty pockets, etc.</w:t>
      </w:r>
    </w:p>
    <w:p w:rsidR="00000000" w:rsidDel="00000000" w:rsidP="00000000" w:rsidRDefault="00000000" w:rsidRPr="00000000" w14:paraId="000001E0">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Only remove jewellery or empty pockets if necessary and place items on the casualty’s person.</w:t>
      </w:r>
    </w:p>
    <w:p w:rsidR="00000000" w:rsidDel="00000000" w:rsidP="00000000" w:rsidRDefault="00000000" w:rsidRPr="00000000" w14:paraId="000001E1">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Advise casualty on after care, i.e. only to wear sticking plaster for a few days, if wound becomes sore/ inflamed go to their GP.</w:t>
      </w:r>
    </w:p>
    <w:p w:rsidR="00000000" w:rsidDel="00000000" w:rsidP="00000000" w:rsidRDefault="00000000" w:rsidRPr="00000000" w14:paraId="000001E2">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Limit your treatment to what is necessary</w:t>
      </w:r>
    </w:p>
    <w:p w:rsidR="00000000" w:rsidDel="00000000" w:rsidP="00000000" w:rsidRDefault="00000000" w:rsidRPr="00000000" w14:paraId="000001E3">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Record details of all incidents in the accident / incident form.  If possible, do this in the presence of the casualty /witness. Include their name, and telephone number.</w:t>
      </w:r>
    </w:p>
    <w:p w:rsidR="00000000" w:rsidDel="00000000" w:rsidP="00000000" w:rsidRDefault="00000000" w:rsidRPr="00000000" w14:paraId="000001E4">
      <w:pPr>
        <w:numPr>
          <w:ilvl w:val="0"/>
          <w:numId w:val="9"/>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Ensure that the reporting form is delivered to the Health and Safety Officer.</w:t>
      </w:r>
    </w:p>
    <w:p w:rsidR="00000000" w:rsidDel="00000000" w:rsidP="00000000" w:rsidRDefault="00000000" w:rsidRPr="00000000" w14:paraId="000001E5">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6">
      <w:pPr>
        <w:jc w:val="center"/>
        <w:rPr>
          <w:rFonts w:ascii="Arial" w:cs="Arial" w:eastAsia="Arial" w:hAnsi="Arial"/>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-438149</wp:posOffset>
            </wp:positionH>
            <wp:positionV relativeFrom="paragraph">
              <wp:posOffset>-371474</wp:posOffset>
            </wp:positionV>
            <wp:extent cx="1421130" cy="847725"/>
            <wp:effectExtent b="0" l="0" r="0" t="0"/>
            <wp:wrapNone/>
            <wp:docPr descr="WLC_Logo2012.jpg" id="26" name="image25.jpg"/>
            <a:graphic>
              <a:graphicData uri="http://schemas.openxmlformats.org/drawingml/2006/picture">
                <pic:pic>
                  <pic:nvPicPr>
                    <pic:cNvPr descr="WLC_Logo2012.jpg" id="0" name="image25.jpg"/>
                    <pic:cNvPicPr preferRelativeResize="0"/>
                  </pic:nvPicPr>
                  <pic:blipFill>
                    <a:blip r:embed="rId6"/>
                    <a:srcRect b="0" l="0" r="0" t="0"/>
                    <a:stretch>
                      <a:fillRect/>
                    </a:stretch>
                  </pic:blipFill>
                  <pic:spPr>
                    <a:xfrm>
                      <a:off x="0" y="0"/>
                      <a:ext cx="1421130" cy="847725"/>
                    </a:xfrm>
                    <a:prstGeom prst="rect"/>
                    <a:ln/>
                  </pic:spPr>
                </pic:pic>
              </a:graphicData>
            </a:graphic>
          </wp:anchor>
        </w:drawing>
      </w:r>
    </w:p>
    <w:p w:rsidR="00000000" w:rsidDel="00000000" w:rsidP="00000000" w:rsidRDefault="00000000" w:rsidRPr="00000000" w14:paraId="000001E7">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Equality Impact Assessment </w:t>
      </w:r>
    </w:p>
    <w:p w:rsidR="00000000" w:rsidDel="00000000" w:rsidP="00000000" w:rsidRDefault="00000000" w:rsidRPr="00000000" w14:paraId="000001E8">
      <w:pPr>
        <w:spacing w:after="0" w:lineRule="auto"/>
        <w:rPr>
          <w:rFonts w:ascii="Arial" w:cs="Arial" w:eastAsia="Arial" w:hAnsi="Arial"/>
          <w:color w:val="0000ff"/>
          <w:sz w:val="24"/>
          <w:szCs w:val="24"/>
          <w:u w:val="single"/>
        </w:rPr>
      </w:pPr>
      <w:r w:rsidDel="00000000" w:rsidR="00000000" w:rsidRPr="00000000">
        <w:rPr>
          <w:rFonts w:ascii="Arial" w:cs="Arial" w:eastAsia="Arial" w:hAnsi="Arial"/>
          <w:color w:val="000000"/>
          <w:sz w:val="24"/>
          <w:szCs w:val="24"/>
          <w:rtl w:val="0"/>
        </w:rPr>
        <w:t xml:space="preserve">Before carrying out an EIA, you should familiarise yourself with the College’s EIA Policy Statement and Guidance,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along with further information and resources which are available on Serengeti</w:t>
      </w:r>
      <w:r w:rsidDel="00000000" w:rsidR="00000000" w:rsidRPr="00000000">
        <w:rPr>
          <w:rtl w:val="0"/>
        </w:rPr>
      </w:r>
    </w:p>
    <w:p w:rsidR="00000000" w:rsidDel="00000000" w:rsidP="00000000" w:rsidRDefault="00000000" w:rsidRPr="00000000" w14:paraId="000001E9">
      <w:pPr>
        <w:spacing w:after="0" w:lineRule="auto"/>
        <w:rPr>
          <w:rFonts w:ascii="Arial" w:cs="Arial" w:eastAsia="Arial" w:hAnsi="Arial"/>
          <w:color w:val="0000ff"/>
          <w:sz w:val="24"/>
          <w:szCs w:val="24"/>
          <w:u w:val="singl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EIA covers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strategies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policies, procedures, plans, provisions, criteria, functions, practices and activities, including decisions and the delivery of services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but will be referred to hereinafter as ‘policy/practice’.</w:t>
      </w:r>
    </w:p>
    <w:p w:rsidR="00000000" w:rsidDel="00000000" w:rsidP="00000000" w:rsidRDefault="00000000" w:rsidRPr="00000000" w14:paraId="000001EB">
      <w:pPr>
        <w:spacing w:after="0" w:lineRule="auto"/>
        <w:rPr>
          <w:rFonts w:ascii="Arial" w:cs="Arial" w:eastAsia="Arial" w:hAnsi="Arial"/>
          <w:sz w:val="24"/>
          <w:szCs w:val="24"/>
        </w:rPr>
      </w:pPr>
      <w:r w:rsidDel="00000000" w:rsidR="00000000" w:rsidRPr="00000000">
        <w:rPr>
          <w:rtl w:val="0"/>
        </w:rPr>
      </w:r>
    </w:p>
    <w:tbl>
      <w:tblPr>
        <w:tblStyle w:val="Table5"/>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3"/>
        <w:gridCol w:w="6299"/>
        <w:tblGridChange w:id="0">
          <w:tblGrid>
            <w:gridCol w:w="2943"/>
            <w:gridCol w:w="6299"/>
          </w:tblGrid>
        </w:tblGridChange>
      </w:tblGrid>
      <w:tr>
        <w:trPr>
          <w:cantSplit w:val="0"/>
          <w:tblHeader w:val="0"/>
        </w:trPr>
        <w:tc>
          <w:tcPr>
            <w:shd w:fill="auto" w:val="clear"/>
          </w:tcPr>
          <w:p w:rsidR="00000000" w:rsidDel="00000000" w:rsidP="00000000" w:rsidRDefault="00000000" w:rsidRPr="00000000" w14:paraId="000001E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Policy/Practice (name or brief description):  </w:t>
            </w:r>
          </w:p>
          <w:p w:rsidR="00000000" w:rsidDel="00000000" w:rsidP="00000000" w:rsidRDefault="00000000" w:rsidRPr="00000000" w14:paraId="000001E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EE">
            <w:pPr>
              <w:spacing w:after="0" w:line="240" w:lineRule="auto"/>
              <w:rPr>
                <w:rFonts w:ascii="Arial" w:cs="Arial" w:eastAsia="Arial" w:hAnsi="Arial"/>
                <w:sz w:val="24"/>
                <w:szCs w:val="24"/>
              </w:rPr>
            </w:pPr>
            <w:r w:rsidDel="00000000" w:rsidR="00000000" w:rsidRPr="00000000">
              <w:rPr>
                <w:rtl w:val="0"/>
              </w:rPr>
            </w:r>
          </w:p>
        </w:tc>
        <w:tc>
          <w:tcPr/>
          <w:p w:rsidR="00000000" w:rsidDel="00000000" w:rsidP="00000000" w:rsidRDefault="00000000" w:rsidRPr="00000000" w14:paraId="000001E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Aid Procedure</w:t>
            </w:r>
          </w:p>
        </w:tc>
      </w:tr>
      <w:tr>
        <w:trPr>
          <w:cantSplit w:val="0"/>
          <w:tblHeader w:val="0"/>
        </w:trPr>
        <w:tc>
          <w:tcPr>
            <w:gridSpan w:val="2"/>
            <w:shd w:fill="auto" w:val="clear"/>
          </w:tcPr>
          <w:p w:rsidR="00000000" w:rsidDel="00000000" w:rsidP="00000000" w:rsidRDefault="00000000" w:rsidRPr="00000000" w14:paraId="000001F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Reason for Equality Impact Asessment (choose from the following options):  </w:t>
            </w:r>
          </w:p>
          <w:p w:rsidR="00000000" w:rsidDel="00000000" w:rsidP="00000000" w:rsidRDefault="00000000" w:rsidRPr="00000000" w14:paraId="000001F1">
            <w:pPr>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new policy/practice</w:t>
            </w:r>
          </w:p>
          <w:p w:rsidR="00000000" w:rsidDel="00000000" w:rsidP="00000000" w:rsidRDefault="00000000" w:rsidRPr="00000000" w14:paraId="000001F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Proposed change to an existing policy/practice</w:t>
            </w:r>
          </w:p>
          <w:p w:rsidR="00000000" w:rsidDel="00000000" w:rsidP="00000000" w:rsidRDefault="00000000" w:rsidRPr="00000000" w14:paraId="000001F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Undertaking a review of an existing policy/practice </w:t>
            </w:r>
          </w:p>
          <w:p w:rsidR="00000000" w:rsidDel="00000000" w:rsidP="00000000" w:rsidRDefault="00000000" w:rsidRPr="00000000" w14:paraId="000001F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Other (please give detail):  </w:t>
            </w:r>
          </w:p>
        </w:tc>
        <w:tc>
          <w:tcPr/>
          <w:p w:rsidR="00000000" w:rsidDel="00000000" w:rsidP="00000000" w:rsidRDefault="00000000" w:rsidRPr="00000000" w14:paraId="000001F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Undertaking a review of an existing policy/practice</w:t>
            </w:r>
          </w:p>
        </w:tc>
      </w:tr>
      <w:tr>
        <w:trPr>
          <w:cantSplit w:val="0"/>
          <w:tblHeader w:val="0"/>
        </w:trPr>
        <w:tc>
          <w:tcPr>
            <w:gridSpan w:val="2"/>
            <w:shd w:fill="auto" w:val="clear"/>
          </w:tcPr>
          <w:p w:rsidR="00000000" w:rsidDel="00000000" w:rsidP="00000000" w:rsidRDefault="00000000" w:rsidRPr="00000000" w14:paraId="000001F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Person responsible for the policy area or practice:</w:t>
            </w:r>
          </w:p>
          <w:p w:rsidR="00000000" w:rsidDel="00000000" w:rsidP="00000000" w:rsidRDefault="00000000" w:rsidRPr="00000000" w14:paraId="000001F9">
            <w:pPr>
              <w:spacing w:after="0" w:line="240" w:lineRule="auto"/>
              <w:rPr>
                <w:rFonts w:ascii="Arial" w:cs="Arial" w:eastAsia="Arial" w:hAnsi="Arial"/>
                <w:b w:val="1"/>
                <w:sz w:val="24"/>
                <w:szCs w:val="24"/>
              </w:rPr>
            </w:pPr>
            <w:r w:rsidDel="00000000" w:rsidR="00000000" w:rsidRPr="00000000">
              <w:rPr>
                <w:rtl w:val="0"/>
              </w:rPr>
            </w:r>
          </w:p>
        </w:tc>
      </w:tr>
      <w:tr>
        <w:trPr>
          <w:cantSplit w:val="0"/>
          <w:trHeight w:val="1161" w:hRule="atLeast"/>
          <w:tblHeader w:val="0"/>
        </w:trPr>
        <w:tc>
          <w:tcPr>
            <w:shd w:fill="auto" w:val="clear"/>
          </w:tcPr>
          <w:p w:rsidR="00000000" w:rsidDel="00000000" w:rsidP="00000000" w:rsidRDefault="00000000" w:rsidRPr="00000000" w14:paraId="000001F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w:t>
            </w:r>
          </w:p>
          <w:p w:rsidR="00000000" w:rsidDel="00000000" w:rsidP="00000000" w:rsidRDefault="00000000" w:rsidRPr="00000000" w14:paraId="000001F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Job title: </w:t>
            </w:r>
          </w:p>
        </w:tc>
        <w:tc>
          <w:tcPr/>
          <w:p w:rsidR="00000000" w:rsidDel="00000000" w:rsidP="00000000" w:rsidRDefault="00000000" w:rsidRPr="00000000" w14:paraId="000001F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Emily Purdie</w:t>
            </w:r>
          </w:p>
          <w:p w:rsidR="00000000" w:rsidDel="00000000" w:rsidP="00000000" w:rsidRDefault="00000000" w:rsidRPr="00000000" w14:paraId="000001FF">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Health and Safety Officer</w:t>
            </w:r>
          </w:p>
        </w:tc>
      </w:tr>
      <w:tr>
        <w:trPr>
          <w:cantSplit w:val="0"/>
          <w:tblHeader w:val="0"/>
        </w:trPr>
        <w:tc>
          <w:tcPr>
            <w:gridSpan w:val="2"/>
            <w:shd w:fill="auto" w:val="clear"/>
          </w:tcPr>
          <w:p w:rsidR="00000000" w:rsidDel="00000000" w:rsidP="00000000" w:rsidRDefault="00000000" w:rsidRPr="00000000" w14:paraId="0000020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 Equality Impact Assessment must be carried out if the policy/practice:</w:t>
            </w:r>
          </w:p>
          <w:p w:rsidR="00000000" w:rsidDel="00000000" w:rsidP="00000000" w:rsidRDefault="00000000" w:rsidRPr="00000000" w14:paraId="0000020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strategic functions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College</w:t>
            </w:r>
          </w:p>
          <w:p w:rsidR="00000000" w:rsidDel="00000000" w:rsidP="00000000" w:rsidRDefault="00000000" w:rsidRPr="00000000" w14:paraId="000002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relevant to the promotion of equality (in terms of the Public Sector Equality Duty ‘needs’ as set out in the Policy and Guidance)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Why the EIA is being carried out</w:t>
            </w:r>
          </w:p>
        </w:tc>
        <w:tc>
          <w:tcPr/>
          <w:p w:rsidR="00000000" w:rsidDel="00000000" w:rsidP="00000000" w:rsidRDefault="00000000" w:rsidRPr="00000000" w14:paraId="00000207">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Changes have been made to the procedure</w:t>
            </w:r>
          </w:p>
        </w:tc>
      </w:tr>
      <w:tr>
        <w:trPr>
          <w:cantSplit w:val="0"/>
          <w:tblHeader w:val="0"/>
        </w:trPr>
        <w:tc>
          <w:tcPr>
            <w:gridSpan w:val="2"/>
            <w:shd w:fill="auto" w:val="clear"/>
          </w:tcPr>
          <w:p w:rsidR="00000000" w:rsidDel="00000000" w:rsidP="00000000" w:rsidRDefault="00000000" w:rsidRPr="00000000" w14:paraId="00000209">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Equality Groups</w:t>
            </w:r>
          </w:p>
          <w:p w:rsidR="00000000" w:rsidDel="00000000" w:rsidP="00000000" w:rsidRDefault="00000000" w:rsidRPr="00000000" w14:paraId="0000020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Relevant to the Policy/Practice, identify which of the undernoted equality groups are impacted upon: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w:t>
            </w:r>
          </w:p>
          <w:p w:rsidR="00000000" w:rsidDel="00000000" w:rsidP="00000000" w:rsidRDefault="00000000" w:rsidRPr="00000000" w14:paraId="0000020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Disability</w:t>
            </w:r>
          </w:p>
          <w:p w:rsidR="00000000" w:rsidDel="00000000" w:rsidP="00000000" w:rsidRDefault="00000000" w:rsidRPr="00000000" w14:paraId="000002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race (including ethnicity and nationality)</w:t>
            </w:r>
          </w:p>
          <w:p w:rsidR="00000000" w:rsidDel="00000000" w:rsidP="00000000" w:rsidRDefault="00000000" w:rsidRPr="00000000" w14:paraId="0000021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religion or belief</w:t>
            </w:r>
          </w:p>
          <w:p w:rsidR="00000000" w:rsidDel="00000000" w:rsidP="00000000" w:rsidRDefault="00000000" w:rsidRPr="00000000" w14:paraId="000002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w:t>
            </w:r>
          </w:p>
          <w:p w:rsidR="00000000" w:rsidDel="00000000" w:rsidP="00000000" w:rsidRDefault="00000000" w:rsidRPr="00000000" w14:paraId="000002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sexual orientation</w:t>
            </w:r>
          </w:p>
          <w:p w:rsidR="00000000" w:rsidDel="00000000" w:rsidP="00000000" w:rsidRDefault="00000000" w:rsidRPr="00000000" w14:paraId="0000021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gender reassignment</w:t>
            </w:r>
          </w:p>
          <w:p w:rsidR="00000000" w:rsidDel="00000000" w:rsidP="00000000" w:rsidRDefault="00000000" w:rsidRPr="00000000" w14:paraId="0000021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pregnancy and maternity</w:t>
            </w:r>
          </w:p>
          <w:p w:rsidR="00000000" w:rsidDel="00000000" w:rsidP="00000000" w:rsidRDefault="00000000" w:rsidRPr="00000000" w14:paraId="00000215">
            <w:pPr>
              <w:numPr>
                <w:ilvl w:val="0"/>
                <w:numId w:val="13"/>
              </w:numPr>
              <w:spacing w:after="0" w:line="240" w:lineRule="auto"/>
              <w:ind w:left="720" w:hanging="360"/>
              <w:rPr>
                <w:b w:val="1"/>
                <w:sz w:val="24"/>
                <w:szCs w:val="24"/>
              </w:rPr>
            </w:pPr>
            <w:r w:rsidDel="00000000" w:rsidR="00000000" w:rsidRPr="00000000">
              <w:rPr>
                <w:rFonts w:ascii="Arial" w:cs="Arial" w:eastAsia="Arial" w:hAnsi="Arial"/>
                <w:sz w:val="24"/>
                <w:szCs w:val="24"/>
                <w:rtl w:val="0"/>
              </w:rPr>
              <w:t xml:space="preserve">marriage or civil partnership</w:t>
            </w: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Impacted</w:t>
            </w:r>
          </w:p>
          <w:p w:rsidR="00000000" w:rsidDel="00000000" w:rsidP="00000000" w:rsidRDefault="00000000" w:rsidRPr="00000000" w14:paraId="000002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1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1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1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Impacted</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2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Record your assessment against the following statements:</w:t>
      </w:r>
    </w:p>
    <w:p w:rsidR="00000000" w:rsidDel="00000000" w:rsidP="00000000" w:rsidRDefault="00000000" w:rsidRPr="00000000" w14:paraId="00000226">
      <w:pPr>
        <w:rPr>
          <w:rFonts w:ascii="Arial" w:cs="Arial" w:eastAsia="Arial" w:hAnsi="Arial"/>
          <w:sz w:val="24"/>
          <w:szCs w:val="24"/>
        </w:rPr>
      </w:pPr>
      <w:r w:rsidDel="00000000" w:rsidR="00000000" w:rsidRPr="00000000">
        <w:rPr>
          <w:rtl w:val="0"/>
        </w:rPr>
      </w:r>
    </w:p>
    <w:tbl>
      <w:tblPr>
        <w:tblStyle w:val="Table6"/>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94"/>
        <w:gridCol w:w="5448"/>
        <w:tblGridChange w:id="0">
          <w:tblGrid>
            <w:gridCol w:w="3794"/>
            <w:gridCol w:w="5448"/>
          </w:tblGrid>
        </w:tblGridChange>
      </w:tblGrid>
      <w:tr>
        <w:trPr>
          <w:cantSplit w:val="0"/>
          <w:tblHeader w:val="0"/>
        </w:trPr>
        <w:tc>
          <w:tcPr>
            <w:shd w:fill="auto" w:val="clear"/>
          </w:tcPr>
          <w:p w:rsidR="00000000" w:rsidDel="00000000" w:rsidP="00000000" w:rsidRDefault="00000000" w:rsidRPr="00000000" w14:paraId="000002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Statement</w:t>
            </w:r>
          </w:p>
        </w:tc>
        <w:tc>
          <w:tcPr>
            <w:shd w:fill="auto" w:val="clear"/>
          </w:tcPr>
          <w:p w:rsidR="00000000" w:rsidDel="00000000" w:rsidP="00000000" w:rsidRDefault="00000000" w:rsidRPr="00000000" w14:paraId="0000022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Equality assessment</w:t>
            </w:r>
          </w:p>
        </w:tc>
      </w:tr>
      <w:tr>
        <w:trPr>
          <w:cantSplit w:val="0"/>
          <w:tblHeader w:val="0"/>
        </w:trPr>
        <w:tc>
          <w:tcPr>
            <w:shd w:fill="auto" w:val="clear"/>
          </w:tcPr>
          <w:p w:rsidR="00000000" w:rsidDel="00000000" w:rsidP="00000000" w:rsidRDefault="00000000" w:rsidRPr="00000000" w14:paraId="00000229">
            <w:pPr>
              <w:spacing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Detail the evidence of the needs of the identified equality groups and any gaps in information</w:t>
            </w:r>
          </w:p>
        </w:tc>
        <w:tc>
          <w:tcPr>
            <w:shd w:fill="auto" w:val="clear"/>
          </w:tcPr>
          <w:p w:rsidR="00000000" w:rsidDel="00000000" w:rsidP="00000000" w:rsidRDefault="00000000" w:rsidRPr="00000000" w14:paraId="000002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Certain conditions may require first aid treatment to be applied in a slightly different matter than usual on someone with a disability</w:t>
            </w:r>
          </w:p>
          <w:p w:rsidR="00000000" w:rsidDel="00000000" w:rsidP="00000000" w:rsidRDefault="00000000" w:rsidRPr="00000000" w14:paraId="0000022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Pregnancy can results in medical complications, injury or other disorders so may require more instances of first aid </w:t>
            </w:r>
          </w:p>
        </w:tc>
      </w:tr>
      <w:tr>
        <w:trPr>
          <w:cantSplit w:val="0"/>
          <w:tblHeader w:val="0"/>
        </w:trPr>
        <w:tc>
          <w:tcPr>
            <w:shd w:fill="auto" w:val="cle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application of this policy/practice lead to discrimination (direct or indirect), harassment, victimisation, less favourable treatment for particular equality groups?</w:t>
            </w:r>
          </w:p>
        </w:tc>
        <w:tc>
          <w:tcPr>
            <w:shd w:fill="auto" w:val="clear"/>
          </w:tcPr>
          <w:p w:rsidR="00000000" w:rsidDel="00000000" w:rsidP="00000000" w:rsidRDefault="00000000" w:rsidRPr="00000000" w14:paraId="0000022E">
            <w:pP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r>
      <w:tr>
        <w:trPr>
          <w:cantSplit w:val="0"/>
          <w:tblHeader w:val="0"/>
        </w:trPr>
        <w:tc>
          <w:tcPr>
            <w:shd w:fill="auto" w:val="clear"/>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how will the policy/practice  be changed to contribute to advancing equality of opportunity</w:t>
            </w:r>
          </w:p>
          <w:p w:rsidR="00000000" w:rsidDel="00000000" w:rsidP="00000000" w:rsidRDefault="00000000" w:rsidRPr="00000000" w14:paraId="00000230">
            <w:pPr>
              <w:rPr>
                <w:rFonts w:ascii="Arial" w:cs="Arial" w:eastAsia="Arial" w:hAnsi="Arial"/>
                <w:sz w:val="24"/>
                <w:szCs w:val="24"/>
              </w:rPr>
            </w:pPr>
            <w:r w:rsidDel="00000000" w:rsidR="00000000" w:rsidRPr="00000000">
              <w:rPr>
                <w:rtl w:val="0"/>
              </w:rPr>
            </w:r>
          </w:p>
        </w:tc>
        <w:tc>
          <w:tcPr>
            <w:shd w:fill="auto" w:val="clear"/>
          </w:tcPr>
          <w:p w:rsidR="00000000" w:rsidDel="00000000" w:rsidP="00000000" w:rsidRDefault="00000000" w:rsidRPr="00000000" w14:paraId="00000231">
            <w:pP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2">
            <w:pPr>
              <w:rPr>
                <w:rFonts w:ascii="Arial" w:cs="Arial" w:eastAsia="Arial" w:hAnsi="Arial"/>
                <w:sz w:val="24"/>
                <w:szCs w:val="24"/>
              </w:rPr>
            </w:pPr>
            <w:r w:rsidDel="00000000" w:rsidR="00000000" w:rsidRPr="00000000">
              <w:rPr>
                <w:rFonts w:ascii="Arial" w:cs="Arial" w:eastAsia="Arial" w:hAnsi="Arial"/>
                <w:sz w:val="24"/>
                <w:szCs w:val="24"/>
                <w:rtl w:val="0"/>
              </w:rPr>
              <w:t xml:space="preserve">State how this policy/practice will foster good relations:</w:t>
            </w:r>
          </w:p>
        </w:tc>
        <w:tc>
          <w:tcPr>
            <w:shd w:fill="auto" w:val="clear"/>
          </w:tcPr>
          <w:p w:rsidR="00000000" w:rsidDel="00000000" w:rsidP="00000000" w:rsidRDefault="00000000" w:rsidRPr="00000000" w14:paraId="00000233">
            <w:pPr>
              <w:rPr>
                <w:rFonts w:ascii="Arial" w:cs="Arial" w:eastAsia="Arial" w:hAnsi="Arial"/>
                <w:sz w:val="24"/>
                <w:szCs w:val="24"/>
              </w:rPr>
            </w:pPr>
            <w:r w:rsidDel="00000000" w:rsidR="00000000" w:rsidRPr="00000000">
              <w:rPr>
                <w:rFonts w:ascii="Arial" w:cs="Arial" w:eastAsia="Arial" w:hAnsi="Arial"/>
                <w:sz w:val="24"/>
                <w:szCs w:val="24"/>
                <w:rtl w:val="0"/>
              </w:rPr>
              <w:t xml:space="preserve">Ensure that everyone is provided with and has access to first aid treatment</w:t>
            </w:r>
          </w:p>
        </w:tc>
      </w:tr>
      <w:tr>
        <w:trPr>
          <w:cantSplit w:val="0"/>
          <w:tblHeader w:val="0"/>
        </w:trPr>
        <w:tc>
          <w:tcPr>
            <w:shd w:fill="auto" w:val="clea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the policy/practice create any barriers for any other groups?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36">
            <w:pPr>
              <w:rPr>
                <w:rFonts w:ascii="Arial" w:cs="Arial" w:eastAsia="Arial" w:hAnsi="Arial"/>
                <w:sz w:val="24"/>
                <w:szCs w:val="24"/>
              </w:rPr>
            </w:pPr>
            <w:r w:rsidDel="00000000" w:rsidR="00000000" w:rsidRPr="00000000">
              <w:rPr>
                <w:rFonts w:ascii="Arial" w:cs="Arial" w:eastAsia="Arial" w:hAnsi="Arial"/>
                <w:sz w:val="24"/>
                <w:szCs w:val="24"/>
                <w:rtl w:val="0"/>
              </w:rPr>
              <w:t xml:space="preserve">no</w:t>
            </w:r>
          </w:p>
        </w:tc>
      </w:tr>
      <w:tr>
        <w:trPr>
          <w:cantSplit w:val="0"/>
          <w:tblHeader w:val="0"/>
        </w:trPr>
        <w:tc>
          <w:tcPr>
            <w:shd w:fill="auto" w:val="clea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yes, how will the policy/practice  be changed to contribute to advancing equality of opportunity</w:t>
            </w:r>
          </w:p>
        </w:tc>
        <w:tc>
          <w:tcPr>
            <w:shd w:fill="auto" w:val="clear"/>
          </w:tcPr>
          <w:p w:rsidR="00000000" w:rsidDel="00000000" w:rsidP="00000000" w:rsidRDefault="00000000" w:rsidRPr="00000000" w14:paraId="00000238">
            <w:pPr>
              <w:rPr>
                <w:rFonts w:ascii="Arial" w:cs="Arial" w:eastAsia="Arial" w:hAnsi="Arial"/>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equality groups or communities have been consulted in the development and review of this policy/practice?</w:t>
            </w:r>
          </w:p>
        </w:tc>
        <w:tc>
          <w:tcPr>
            <w:shd w:fill="auto" w:val="clear"/>
          </w:tcPr>
          <w:p w:rsidR="00000000" w:rsidDel="00000000" w:rsidP="00000000" w:rsidRDefault="00000000" w:rsidRPr="00000000" w14:paraId="0000023A">
            <w:pPr>
              <w:rPr>
                <w:rFonts w:ascii="Arial" w:cs="Arial" w:eastAsia="Arial" w:hAnsi="Arial"/>
                <w:sz w:val="24"/>
                <w:szCs w:val="24"/>
              </w:rPr>
            </w:pPr>
            <w:r w:rsidDel="00000000" w:rsidR="00000000" w:rsidRPr="00000000">
              <w:rPr>
                <w:rFonts w:ascii="Arial" w:cs="Arial" w:eastAsia="Arial" w:hAnsi="Arial"/>
                <w:sz w:val="24"/>
                <w:szCs w:val="24"/>
                <w:rtl w:val="0"/>
              </w:rPr>
              <w:t xml:space="preserve">none</w:t>
            </w:r>
          </w:p>
        </w:tc>
      </w:tr>
    </w:tbl>
    <w:p w:rsidR="00000000" w:rsidDel="00000000" w:rsidP="00000000" w:rsidRDefault="00000000" w:rsidRPr="00000000" w14:paraId="0000023B">
      <w:pPr>
        <w:rPr>
          <w:rFonts w:ascii="Arial" w:cs="Arial" w:eastAsia="Arial" w:hAnsi="Arial"/>
          <w:sz w:val="24"/>
          <w:szCs w:val="24"/>
        </w:rPr>
      </w:pPr>
      <w:r w:rsidDel="00000000" w:rsidR="00000000" w:rsidRPr="00000000">
        <w:rPr>
          <w:rtl w:val="0"/>
        </w:rPr>
      </w:r>
    </w:p>
    <w:tbl>
      <w:tblPr>
        <w:tblStyle w:val="Table7"/>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36"/>
        <w:gridCol w:w="5306"/>
        <w:tblGridChange w:id="0">
          <w:tblGrid>
            <w:gridCol w:w="3936"/>
            <w:gridCol w:w="5306"/>
          </w:tblGrid>
        </w:tblGridChange>
      </w:tblGrid>
      <w:tr>
        <w:trPr>
          <w:cantSplit w:val="0"/>
          <w:tblHeader w:val="0"/>
        </w:trPr>
        <w:tc>
          <w:tcPr>
            <w:gridSpan w:val="2"/>
            <w:shd w:fill="auto" w:val="clear"/>
          </w:tcPr>
          <w:p w:rsidR="00000000" w:rsidDel="00000000" w:rsidP="00000000" w:rsidRDefault="00000000" w:rsidRPr="00000000" w14:paraId="0000023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Equality Impact Assessment Outcome</w:t>
            </w:r>
          </w:p>
          <w:p w:rsidR="00000000" w:rsidDel="00000000" w:rsidP="00000000" w:rsidRDefault="00000000" w:rsidRPr="00000000" w14:paraId="0000023D">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Select one of the four options below to indicate how the development/review of the policy/practice will be progressed and state the rationale for the decision.  (Delete the options that do not apply):</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Option 1: </w:t>
            </w:r>
            <w:r w:rsidDel="00000000" w:rsidR="00000000" w:rsidRPr="00000000">
              <w:rPr>
                <w:rFonts w:ascii="Arial" w:cs="Arial" w:eastAsia="Arial" w:hAnsi="Arial"/>
                <w:sz w:val="24"/>
                <w:szCs w:val="24"/>
                <w:rtl w:val="0"/>
              </w:rPr>
              <w:t xml:space="preserve"> No change required – the assessment is that the policy/practice is/will be robust.  </w:t>
            </w:r>
            <w:r w:rsidDel="00000000" w:rsidR="00000000" w:rsidRPr="00000000">
              <w:rPr>
                <w:rtl w:val="0"/>
              </w:rPr>
            </w:r>
          </w:p>
        </w:tc>
        <w:tc>
          <w:tcPr/>
          <w:p w:rsidR="00000000" w:rsidDel="00000000" w:rsidP="00000000" w:rsidRDefault="00000000" w:rsidRPr="00000000" w14:paraId="00000240">
            <w:pPr>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24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Monitoring</w:t>
            </w:r>
          </w:p>
        </w:tc>
      </w:tr>
      <w:tr>
        <w:trPr>
          <w:cantSplit w:val="0"/>
          <w:tblHeader w:val="0"/>
        </w:trPr>
        <w:tc>
          <w:tcPr>
            <w:shd w:fill="auto" w:val="clea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will the policy/practice next be reviewed?</w:t>
            </w:r>
            <w:r w:rsidDel="00000000" w:rsidR="00000000" w:rsidRPr="00000000">
              <w:rPr>
                <w:rtl w:val="0"/>
              </w:rPr>
            </w:r>
          </w:p>
        </w:tc>
        <w:tc>
          <w:tcPr/>
          <w:p w:rsidR="00000000" w:rsidDel="00000000" w:rsidP="00000000" w:rsidRDefault="00000000" w:rsidRPr="00000000" w14:paraId="00000244">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4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June 2021</w:t>
            </w:r>
          </w:p>
        </w:tc>
      </w:tr>
      <w:tr>
        <w:trPr>
          <w:cantSplit w:val="0"/>
          <w:tblHeader w:val="0"/>
        </w:trPr>
        <w:tc>
          <w:tcPr>
            <w:gridSpan w:val="2"/>
            <w:shd w:fill="auto" w:val="clear"/>
          </w:tcPr>
          <w:p w:rsidR="00000000" w:rsidDel="00000000" w:rsidP="00000000" w:rsidRDefault="00000000" w:rsidRPr="00000000" w14:paraId="00000246">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Publication of EIA</w:t>
            </w:r>
          </w:p>
        </w:tc>
      </w:tr>
      <w:tr>
        <w:trPr>
          <w:cantSplit w:val="0"/>
          <w:tblHeader w:val="0"/>
        </w:trPr>
        <w:tc>
          <w:tcPr>
            <w:shd w:fill="auto" w:val="clear"/>
          </w:tcPr>
          <w:p w:rsidR="00000000" w:rsidDel="00000000" w:rsidP="00000000" w:rsidRDefault="00000000" w:rsidRPr="00000000" w14:paraId="0000024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Can this EIA be published in full, now?  Please state Yes or No  </w:t>
            </w:r>
          </w:p>
          <w:p w:rsidR="00000000" w:rsidDel="00000000" w:rsidP="00000000" w:rsidRDefault="00000000" w:rsidRPr="00000000" w14:paraId="000002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No – please specify when it may be published or indicate restrictions that apply:</w:t>
            </w:r>
          </w:p>
          <w:p w:rsidR="00000000" w:rsidDel="00000000" w:rsidP="00000000" w:rsidRDefault="00000000" w:rsidRPr="00000000" w14:paraId="0000024B">
            <w:pPr>
              <w:spacing w:after="0" w:line="240" w:lineRule="auto"/>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tc>
        <w:tc>
          <w:tcPr/>
          <w:p w:rsidR="00000000" w:rsidDel="00000000" w:rsidP="00000000" w:rsidRDefault="00000000" w:rsidRPr="00000000" w14:paraId="0000024C">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Yes</w:t>
            </w:r>
          </w:p>
        </w:tc>
      </w:tr>
      <w:tr>
        <w:trPr>
          <w:cantSplit w:val="0"/>
          <w:tblHeader w:val="0"/>
        </w:trPr>
        <w:tc>
          <w:tcPr>
            <w:gridSpan w:val="2"/>
            <w:shd w:fill="auto" w:val="clear"/>
          </w:tcPr>
          <w:p w:rsidR="00000000" w:rsidDel="00000000" w:rsidP="00000000" w:rsidRDefault="00000000" w:rsidRPr="00000000" w14:paraId="0000024D">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Sign-off</w:t>
            </w:r>
          </w:p>
          <w:p w:rsidR="00000000" w:rsidDel="00000000" w:rsidP="00000000" w:rsidRDefault="00000000" w:rsidRPr="00000000" w14:paraId="0000024E">
            <w:pPr>
              <w:spacing w:after="0" w:line="240" w:lineRule="auto"/>
              <w:rPr>
                <w:rFonts w:ascii="Arial" w:cs="Arial" w:eastAsia="Arial" w:hAnsi="Arial"/>
                <w:b w:val="1"/>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EIA undertaken by </w:t>
            </w:r>
          </w:p>
          <w:p w:rsidR="00000000" w:rsidDel="00000000" w:rsidP="00000000" w:rsidRDefault="00000000" w:rsidRPr="00000000" w14:paraId="0000025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Date:      </w:t>
            </w:r>
          </w:p>
          <w:p w:rsidR="00000000" w:rsidDel="00000000" w:rsidP="00000000" w:rsidRDefault="00000000" w:rsidRPr="00000000" w14:paraId="00000253">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Accepted by person responsible for the policy/practice named above:  </w:t>
            </w:r>
          </w:p>
          <w:p w:rsidR="00000000" w:rsidDel="00000000" w:rsidP="00000000" w:rsidRDefault="00000000" w:rsidRPr="00000000" w14:paraId="0000025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Name:                                                                          Date:   </w:t>
            </w:r>
          </w:p>
          <w:p w:rsidR="00000000" w:rsidDel="00000000" w:rsidP="00000000" w:rsidRDefault="00000000" w:rsidRPr="00000000" w14:paraId="00000257">
            <w:pPr>
              <w:spacing w:after="0" w:line="240" w:lineRule="auto"/>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258">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9">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A">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Paula White</w:t>
            </w:r>
          </w:p>
          <w:p w:rsidR="00000000" w:rsidDel="00000000" w:rsidP="00000000" w:rsidRDefault="00000000" w:rsidRPr="00000000" w14:paraId="0000025B">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June 2018</w:t>
            </w:r>
          </w:p>
          <w:p w:rsidR="00000000" w:rsidDel="00000000" w:rsidP="00000000" w:rsidRDefault="00000000" w:rsidRPr="00000000" w14:paraId="0000025C">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D">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E">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5F">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0">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Emily Purdie</w:t>
            </w:r>
          </w:p>
          <w:p w:rsidR="00000000" w:rsidDel="00000000" w:rsidP="00000000" w:rsidRDefault="00000000" w:rsidRPr="00000000" w14:paraId="0000026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June 2018</w:t>
            </w:r>
          </w:p>
        </w:tc>
      </w:tr>
    </w:tbl>
    <w:p w:rsidR="00000000" w:rsidDel="00000000" w:rsidP="00000000" w:rsidRDefault="00000000" w:rsidRPr="00000000" w14:paraId="000002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4">
      <w:pPr>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Retain a copy of this form for your own records and send a copy to </w:t>
      </w:r>
      <w:hyperlink r:id="rId12">
        <w:r w:rsidDel="00000000" w:rsidR="00000000" w:rsidRPr="00000000">
          <w:rPr>
            <w:rFonts w:ascii="Arial" w:cs="Arial" w:eastAsia="Arial" w:hAnsi="Arial"/>
            <w:color w:val="0000ff"/>
            <w:sz w:val="24"/>
            <w:szCs w:val="24"/>
            <w:u w:val="single"/>
            <w:rtl w:val="0"/>
          </w:rPr>
          <w:t xml:space="preserve">ebrown@west-lothian.ac.uk</w:t>
        </w:r>
      </w:hyperlink>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First Aid Procedures issue 2 /H&amp;S Officer/June 2018</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6">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11">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2225" w:hanging="360"/>
      </w:pPr>
      <w:rPr>
        <w:rFonts w:ascii="Courier New" w:cs="Courier New" w:eastAsia="Courier New" w:hAnsi="Courier New"/>
      </w:rPr>
    </w:lvl>
    <w:lvl w:ilvl="2">
      <w:start w:val="1"/>
      <w:numFmt w:val="bullet"/>
      <w:lvlText w:val="▪"/>
      <w:lvlJc w:val="left"/>
      <w:pPr>
        <w:ind w:left="2945" w:hanging="360"/>
      </w:pPr>
      <w:rPr>
        <w:rFonts w:ascii="Noto Sans Symbols" w:cs="Noto Sans Symbols" w:eastAsia="Noto Sans Symbols" w:hAnsi="Noto Sans Symbols"/>
      </w:rPr>
    </w:lvl>
    <w:lvl w:ilvl="3">
      <w:start w:val="1"/>
      <w:numFmt w:val="bullet"/>
      <w:lvlText w:val="●"/>
      <w:lvlJc w:val="left"/>
      <w:pPr>
        <w:ind w:left="3665" w:hanging="360"/>
      </w:pPr>
      <w:rPr>
        <w:rFonts w:ascii="Noto Sans Symbols" w:cs="Noto Sans Symbols" w:eastAsia="Noto Sans Symbols" w:hAnsi="Noto Sans Symbols"/>
      </w:rPr>
    </w:lvl>
    <w:lvl w:ilvl="4">
      <w:start w:val="1"/>
      <w:numFmt w:val="bullet"/>
      <w:lvlText w:val="o"/>
      <w:lvlJc w:val="left"/>
      <w:pPr>
        <w:ind w:left="4385" w:hanging="360"/>
      </w:pPr>
      <w:rPr>
        <w:rFonts w:ascii="Courier New" w:cs="Courier New" w:eastAsia="Courier New" w:hAnsi="Courier New"/>
      </w:rPr>
    </w:lvl>
    <w:lvl w:ilvl="5">
      <w:start w:val="1"/>
      <w:numFmt w:val="bullet"/>
      <w:lvlText w:val="▪"/>
      <w:lvlJc w:val="left"/>
      <w:pPr>
        <w:ind w:left="5105" w:hanging="360"/>
      </w:pPr>
      <w:rPr>
        <w:rFonts w:ascii="Noto Sans Symbols" w:cs="Noto Sans Symbols" w:eastAsia="Noto Sans Symbols" w:hAnsi="Noto Sans Symbols"/>
      </w:rPr>
    </w:lvl>
    <w:lvl w:ilvl="6">
      <w:start w:val="1"/>
      <w:numFmt w:val="bullet"/>
      <w:lvlText w:val="●"/>
      <w:lvlJc w:val="left"/>
      <w:pPr>
        <w:ind w:left="5825" w:hanging="360"/>
      </w:pPr>
      <w:rPr>
        <w:rFonts w:ascii="Noto Sans Symbols" w:cs="Noto Sans Symbols" w:eastAsia="Noto Sans Symbols" w:hAnsi="Noto Sans Symbols"/>
      </w:rPr>
    </w:lvl>
    <w:lvl w:ilvl="7">
      <w:start w:val="1"/>
      <w:numFmt w:val="bullet"/>
      <w:lvlText w:val="o"/>
      <w:lvlJc w:val="left"/>
      <w:pPr>
        <w:ind w:left="6545" w:hanging="360"/>
      </w:pPr>
      <w:rPr>
        <w:rFonts w:ascii="Courier New" w:cs="Courier New" w:eastAsia="Courier New" w:hAnsi="Courier New"/>
      </w:rPr>
    </w:lvl>
    <w:lvl w:ilvl="8">
      <w:start w:val="1"/>
      <w:numFmt w:val="bullet"/>
      <w:lvlText w:val="▪"/>
      <w:lvlJc w:val="left"/>
      <w:pPr>
        <w:ind w:left="7265"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ddddd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ddddd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dddddd"/>
    </w:rPr>
  </w:style>
  <w:style w:type="paragraph" w:styleId="Heading5">
    <w:name w:val="heading 5"/>
    <w:basedOn w:val="Normal"/>
    <w:next w:val="Normal"/>
    <w:pPr>
      <w:keepNext w:val="1"/>
      <w:keepLines w:val="1"/>
      <w:spacing w:after="0" w:before="200" w:lineRule="auto"/>
    </w:pPr>
    <w:rPr>
      <w:rFonts w:ascii="Cambria" w:cs="Cambria" w:eastAsia="Cambria" w:hAnsi="Cambria"/>
      <w:color w:val="6e6e6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evaq8.co.uk/BS8599-1-Travel-First-Aid-Kit.html" TargetMode="External"/><Relationship Id="rId10" Type="http://schemas.openxmlformats.org/officeDocument/2006/relationships/hyperlink" Target="http://evaq8.co.uk/British-Standard-BS8599-1-First-Aid-Refill-Pack-Large.html" TargetMode="External"/><Relationship Id="rId13" Type="http://schemas.openxmlformats.org/officeDocument/2006/relationships/header" Target="header1.xml"/><Relationship Id="rId12" Type="http://schemas.openxmlformats.org/officeDocument/2006/relationships/hyperlink" Target="mailto:ebrown@west-lothian.ac.u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vaq8.co.uk/First-Aid-Refill-Pack-British-Standard-BS8599-1-Medium.html"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5.jpg"/><Relationship Id="rId7" Type="http://schemas.openxmlformats.org/officeDocument/2006/relationships/image" Target="media/image12.png"/><Relationship Id="rId8" Type="http://schemas.openxmlformats.org/officeDocument/2006/relationships/hyperlink" Target="http://evaq8.co.uk/First-Aid-Refill-Pack-British-Standard-BS8599-1-Smal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0x010100BB4F91355191D341A255D6BDB75367F1</vt:lpwstr>
  </property>
</Properties>
</file>